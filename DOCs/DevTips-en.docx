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4181" w14:textId="77777777" w:rsidR="00C166EC" w:rsidRPr="00C166EC" w:rsidRDefault="00C166EC" w:rsidP="00C166EC">
      <w:pPr>
        <w:spacing w:after="0" w:line="240" w:lineRule="auto"/>
        <w:textAlignment w:val="baseline"/>
        <w:outlineLvl w:val="0"/>
        <w:rPr>
          <w:rFonts w:eastAsia="Times New Roman" w:cs="Calibri"/>
          <w:b/>
          <w:bCs/>
          <w:color w:val="FFFFFF"/>
          <w:spacing w:val="-15"/>
          <w:kern w:val="36"/>
          <w:sz w:val="63"/>
          <w:szCs w:val="63"/>
          <w:lang w:val="en-US" w:eastAsia="ru-RU"/>
        </w:rPr>
      </w:pPr>
      <w:r w:rsidRPr="00C166EC">
        <w:rPr>
          <w:rFonts w:eastAsia="Times New Roman" w:cs="Calibri"/>
          <w:b/>
          <w:bCs/>
          <w:color w:val="FFFFFF"/>
          <w:spacing w:val="-15"/>
          <w:kern w:val="36"/>
          <w:sz w:val="63"/>
          <w:szCs w:val="63"/>
          <w:lang w:val="en-US" w:eastAsia="ru-RU"/>
        </w:rPr>
        <w:t>WhatsApp NET Client</w:t>
      </w:r>
    </w:p>
    <w:p w14:paraId="0D09C928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0"/>
        <w:rPr>
          <w:rFonts w:eastAsia="Times New Roman" w:cs="Calibri"/>
          <w:b/>
          <w:bCs/>
          <w:color w:val="222222"/>
          <w:spacing w:val="-15"/>
          <w:kern w:val="36"/>
          <w:sz w:val="54"/>
          <w:szCs w:val="54"/>
          <w:lang w:val="en-US" w:eastAsia="ru-RU"/>
        </w:rPr>
      </w:pPr>
      <w:r w:rsidRPr="00C166EC">
        <w:rPr>
          <w:rFonts w:eastAsia="Times New Roman" w:cs="Calibri"/>
          <w:b/>
          <w:bCs/>
          <w:color w:val="222222"/>
          <w:spacing w:val="-15"/>
          <w:kern w:val="36"/>
          <w:sz w:val="54"/>
          <w:szCs w:val="54"/>
          <w:lang w:val="en-US" w:eastAsia="ru-RU"/>
        </w:rPr>
        <w:t xml:space="preserve">WhatsApp Client </w:t>
      </w:r>
      <w:r>
        <w:rPr>
          <w:rFonts w:eastAsia="Times New Roman" w:cs="Calibri"/>
          <w:b/>
          <w:bCs/>
          <w:color w:val="222222"/>
          <w:spacing w:val="-15"/>
          <w:kern w:val="36"/>
          <w:sz w:val="54"/>
          <w:szCs w:val="54"/>
          <w:lang w:val="en-US" w:eastAsia="ru-RU"/>
        </w:rPr>
        <w:t>Demo App</w:t>
      </w:r>
      <w:r w:rsidRPr="00C166EC">
        <w:rPr>
          <w:rFonts w:eastAsia="Times New Roman" w:cs="Calibri"/>
          <w:b/>
          <w:bCs/>
          <w:color w:val="222222"/>
          <w:spacing w:val="-15"/>
          <w:kern w:val="36"/>
          <w:sz w:val="54"/>
          <w:szCs w:val="54"/>
          <w:lang w:val="en-US" w:eastAsia="ru-RU"/>
        </w:rPr>
        <w:t xml:space="preserve"> for .NET Developer</w:t>
      </w:r>
    </w:p>
    <w:p w14:paraId="4B76CE76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1"/>
        <w:rPr>
          <w:rFonts w:eastAsia="Times New Roman" w:cs="Calibri"/>
          <w:b/>
          <w:bCs/>
          <w:color w:val="222222"/>
          <w:spacing w:val="-15"/>
          <w:sz w:val="48"/>
          <w:szCs w:val="48"/>
          <w:lang w:val="en-US" w:eastAsia="ru-RU"/>
        </w:rPr>
      </w:pPr>
      <w:r w:rsidRPr="00C166EC">
        <w:rPr>
          <w:rFonts w:eastAsia="Times New Roman" w:cs="Calibri"/>
          <w:b/>
          <w:bCs/>
          <w:color w:val="222222"/>
          <w:spacing w:val="-15"/>
          <w:sz w:val="48"/>
          <w:szCs w:val="48"/>
          <w:lang w:val="en-US" w:eastAsia="ru-RU"/>
        </w:rPr>
        <w:t>What is WhatsApp NET Client?</w:t>
      </w:r>
    </w:p>
    <w:p w14:paraId="27DB50EC" w14:textId="77777777" w:rsidR="00C166EC" w:rsidRPr="00C166EC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hyperlink r:id="rId6" w:history="1"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val="en-US" w:eastAsia="ru-RU"/>
          </w:rPr>
          <w:t>WhatsApp NET Client</w:t>
        </w:r>
      </w:hyperlink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is a </w:t>
      </w:r>
      <w:r w:rsidRPr="00C166EC">
        <w:rPr>
          <w:rFonts w:ascii="inherit" w:eastAsia="Times New Roman" w:hAnsi="inherit" w:cs="Calibri"/>
          <w:b/>
          <w:bCs/>
          <w:color w:val="373737"/>
          <w:sz w:val="24"/>
          <w:szCs w:val="24"/>
          <w:bdr w:val="none" w:sz="0" w:space="0" w:color="auto" w:frame="1"/>
          <w:lang w:val="en-US" w:eastAsia="ru-RU"/>
        </w:rPr>
        <w:t>free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</w:t>
      </w:r>
      <w:r>
        <w:rPr>
          <w:rFonts w:eastAsia="Times New Roman" w:cs="Calibri"/>
          <w:color w:val="373737"/>
          <w:sz w:val="24"/>
          <w:szCs w:val="24"/>
          <w:lang w:val="en-US" w:eastAsia="ru-RU"/>
        </w:rPr>
        <w:t>demo app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 for .NET Developers which is used to develop </w:t>
      </w:r>
      <w:proofErr w:type="gramStart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desktop based</w:t>
      </w:r>
      <w:proofErr w:type="gram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 WhatsApp client applications. This library was developed on .NET technology using the C# programming language, so it can also be used for all .NET programming languages ​​other than C# such as VB.NET, F#, C++ and other .NET languages.</w:t>
      </w:r>
    </w:p>
    <w:p w14:paraId="23BC2F39" w14:textId="77777777" w:rsidR="00C166EC" w:rsidRPr="00C166EC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In its development, WhatsApp NET Client uses </w:t>
      </w:r>
      <w:hyperlink r:id="rId7" w:history="1"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val="en-US" w:eastAsia="ru-RU"/>
          </w:rPr>
          <w:t>whatsapp-web.js</w:t>
        </w:r>
      </w:hyperlink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as an engine to communicate with WhatsApp Web.</w:t>
      </w:r>
    </w:p>
    <w:p w14:paraId="056C6E1C" w14:textId="77777777" w:rsidR="00C166EC" w:rsidRPr="00C166EC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proofErr w:type="gramStart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So</w:t>
      </w:r>
      <w:proofErr w:type="gram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 in conclusion, by using this </w:t>
      </w:r>
      <w:r>
        <w:rPr>
          <w:rFonts w:eastAsia="Times New Roman" w:cs="Calibri"/>
          <w:color w:val="373737"/>
          <w:sz w:val="24"/>
          <w:szCs w:val="24"/>
          <w:lang w:val="en-US" w:eastAsia="ru-RU"/>
        </w:rPr>
        <w:t>sample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 you can easily create applications that require communication with the WhatsApp Web application, such as:</w:t>
      </w:r>
    </w:p>
    <w:p w14:paraId="2BC8D7D4" w14:textId="77777777" w:rsidR="00C166EC" w:rsidRPr="00C166EC" w:rsidRDefault="00C166EC" w:rsidP="00C166EC">
      <w:pPr>
        <w:numPr>
          <w:ilvl w:val="0"/>
          <w:numId w:val="17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WhatsApp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Blast</w:t>
      </w:r>
      <w:proofErr w:type="spellEnd"/>
    </w:p>
    <w:p w14:paraId="530CA792" w14:textId="77777777" w:rsidR="00C166EC" w:rsidRPr="00C166EC" w:rsidRDefault="00C166EC" w:rsidP="00C166EC">
      <w:pPr>
        <w:numPr>
          <w:ilvl w:val="0"/>
          <w:numId w:val="17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hyperlink r:id="rId8" w:history="1">
        <w:proofErr w:type="spellStart"/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eastAsia="ru-RU"/>
          </w:rPr>
          <w:t>WhatsApp</w:t>
        </w:r>
        <w:proofErr w:type="spellEnd"/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eastAsia="ru-RU"/>
          </w:rPr>
          <w:t xml:space="preserve"> </w:t>
        </w:r>
        <w:proofErr w:type="spellStart"/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eastAsia="ru-RU"/>
          </w:rPr>
          <w:t>Bot</w:t>
        </w:r>
        <w:proofErr w:type="spellEnd"/>
      </w:hyperlink>
    </w:p>
    <w:p w14:paraId="278577CA" w14:textId="77777777" w:rsidR="00C166EC" w:rsidRPr="00C166EC" w:rsidRDefault="00C166EC" w:rsidP="00C166EC">
      <w:pPr>
        <w:numPr>
          <w:ilvl w:val="0"/>
          <w:numId w:val="17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And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other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client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WhatsApp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Apps</w:t>
      </w:r>
      <w:proofErr w:type="spellEnd"/>
    </w:p>
    <w:p w14:paraId="46513B80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1"/>
        <w:rPr>
          <w:rFonts w:eastAsia="Times New Roman" w:cs="Calibri"/>
          <w:b/>
          <w:bCs/>
          <w:color w:val="222222"/>
          <w:spacing w:val="-15"/>
          <w:sz w:val="48"/>
          <w:szCs w:val="48"/>
          <w:lang w:eastAsia="ru-RU"/>
        </w:rPr>
      </w:pPr>
      <w:proofErr w:type="spellStart"/>
      <w:r w:rsidRPr="00C166EC">
        <w:rPr>
          <w:rFonts w:eastAsia="Times New Roman" w:cs="Calibri"/>
          <w:b/>
          <w:bCs/>
          <w:color w:val="222222"/>
          <w:spacing w:val="-15"/>
          <w:sz w:val="48"/>
          <w:szCs w:val="48"/>
          <w:lang w:eastAsia="ru-RU"/>
        </w:rPr>
        <w:t>Feature</w:t>
      </w:r>
      <w:proofErr w:type="spellEnd"/>
    </w:p>
    <w:p w14:paraId="35648367" w14:textId="77777777" w:rsidR="00C166EC" w:rsidRPr="00C166EC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Full </w:t>
      </w:r>
      <w:r w:rsidRPr="00C166EC">
        <w:rPr>
          <w:rFonts w:ascii="inherit" w:eastAsia="Times New Roman" w:hAnsi="inherit" w:cs="Calibri"/>
          <w:i/>
          <w:iCs/>
          <w:color w:val="373737"/>
          <w:sz w:val="24"/>
          <w:szCs w:val="24"/>
          <w:bdr w:val="none" w:sz="0" w:space="0" w:color="auto" w:frame="1"/>
          <w:lang w:val="en-US" w:eastAsia="ru-RU"/>
        </w:rPr>
        <w:t>stealth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mode (headless/no window). You can say goodbye to the chrome/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firefox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 browser which usually appears to run WhatsApp Web.</w:t>
      </w:r>
    </w:p>
    <w:p w14:paraId="6C11E174" w14:textId="77777777" w:rsidR="00C166EC" w:rsidRPr="00C166EC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Automatically saves login sessions (so scan the WA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qr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 code just once)</w:t>
      </w:r>
    </w:p>
    <w:p w14:paraId="05031395" w14:textId="77777777" w:rsidR="00C166EC" w:rsidRPr="00C166EC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Supports the use of </w:t>
      </w:r>
      <w:hyperlink r:id="rId9" w:history="1"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val="en-US" w:eastAsia="ru-RU"/>
          </w:rPr>
          <w:t>multiple WA accounts</w:t>
        </w:r>
      </w:hyperlink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, for examples you can see at </w:t>
      </w:r>
      <w:hyperlink r:id="rId10" w:history="1"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val="en-US" w:eastAsia="ru-RU"/>
          </w:rPr>
          <w:t>https://github.com/WhatsAppNETClient/WhatsAppNETClientMultiAccount</w:t>
        </w:r>
      </w:hyperlink>
    </w:p>
    <w:p w14:paraId="6212F918" w14:textId="77777777" w:rsidR="00C166EC" w:rsidRPr="00C166EC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Grab contacts to read WA contacts so that the results can be saved to the database</w:t>
      </w:r>
    </w:p>
    <w:p w14:paraId="0CEAEFE1" w14:textId="77777777" w:rsidR="00C166EC" w:rsidRPr="00C166EC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Grab groups and members to read group data and its members so that the results can also be saved to the database</w:t>
      </w:r>
    </w:p>
    <w:p w14:paraId="2C013C44" w14:textId="77777777" w:rsidR="00C166EC" w:rsidRPr="00C166EC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Send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personal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or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group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messages</w:t>
      </w:r>
      <w:proofErr w:type="spellEnd"/>
    </w:p>
    <w:p w14:paraId="4671D904" w14:textId="77777777" w:rsidR="00C166EC" w:rsidRPr="00C166EC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Send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multiple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messages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(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broadcast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)</w:t>
      </w:r>
    </w:p>
    <w:p w14:paraId="189F3FE7" w14:textId="77777777" w:rsidR="00C166EC" w:rsidRPr="00C166EC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Send messages with images, audio, </w:t>
      </w:r>
      <w:proofErr w:type="gramStart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video</w:t>
      </w:r>
      <w:proofErr w:type="gram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 and all kinds of documents</w:t>
      </w:r>
    </w:p>
    <w:p w14:paraId="30634567" w14:textId="77777777" w:rsidR="00C166EC" w:rsidRPr="00C166EC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Send messages with images, audio, </w:t>
      </w:r>
      <w:proofErr w:type="gramStart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video</w:t>
      </w:r>
      <w:proofErr w:type="gram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 and all kinds of documents via URL</w:t>
      </w:r>
    </w:p>
    <w:p w14:paraId="6B6A5B01" w14:textId="77777777" w:rsidR="00C166EC" w:rsidRPr="00C166EC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Send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messages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by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type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 </w:t>
      </w:r>
      <w:proofErr w:type="spellStart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ru-RU"/>
        </w:rPr>
        <w:t>location</w:t>
      </w:r>
      <w:proofErr w:type="spellEnd"/>
    </w:p>
    <w:p w14:paraId="6A32265A" w14:textId="77777777" w:rsidR="00C166EC" w:rsidRPr="00C166EC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ReplyMessage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(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quoted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message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)</w:t>
      </w:r>
    </w:p>
    <w:p w14:paraId="20F6479A" w14:textId="77777777" w:rsidR="00C166EC" w:rsidRPr="00C166EC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Can store images, audio, video, all types of documents including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vcards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 from incoming messages (you can specify the storage location yourself)</w:t>
      </w:r>
    </w:p>
    <w:p w14:paraId="2325B0EB" w14:textId="77777777" w:rsidR="00C166EC" w:rsidRPr="00C166EC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Can also read messages with type </w:t>
      </w:r>
      <w:proofErr w:type="spellStart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vcard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and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location</w:t>
      </w:r>
      <w:proofErr w:type="spellEnd"/>
    </w:p>
    <w:p w14:paraId="7800F644" w14:textId="77777777" w:rsidR="00C166EC" w:rsidRPr="00C166EC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Can read messages from groups and get sender information</w:t>
      </w:r>
    </w:p>
    <w:p w14:paraId="57F4992B" w14:textId="77777777" w:rsidR="00C166EC" w:rsidRPr="00C166EC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Subscribe to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ChangeState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 events to monitor connection status changes</w:t>
      </w:r>
    </w:p>
    <w:p w14:paraId="5DA4FA3C" w14:textId="77777777" w:rsidR="00C166EC" w:rsidRPr="00C166EC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Subscribe to incoming messages, so you don't need to add another timer object to read incoming messages</w:t>
      </w:r>
    </w:p>
    <w:p w14:paraId="1D20B40E" w14:textId="77777777" w:rsidR="00C166EC" w:rsidRPr="00C166EC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lastRenderedPageBreak/>
        <w:t>Subscribe to messages sent, with this feature we can check whether the message sent was successful or failed</w:t>
      </w:r>
    </w:p>
    <w:p w14:paraId="0AA831EA" w14:textId="77777777" w:rsidR="00C166EC" w:rsidRPr="00C166EC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Archive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chat</w:t>
      </w:r>
      <w:proofErr w:type="spellEnd"/>
    </w:p>
    <w:p w14:paraId="718F93A7" w14:textId="77777777" w:rsidR="00C166EC" w:rsidRPr="00C166EC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Delete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chat</w:t>
      </w:r>
      <w:proofErr w:type="spellEnd"/>
    </w:p>
    <w:p w14:paraId="2C206FF8" w14:textId="77777777" w:rsidR="00C166EC" w:rsidRPr="00C166EC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Logout</w:t>
      </w:r>
      <w:proofErr w:type="spellEnd"/>
    </w:p>
    <w:p w14:paraId="73745222" w14:textId="77777777" w:rsidR="00C166EC" w:rsidRPr="00C166EC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Can be easily integrated with all types of databases</w:t>
      </w:r>
    </w:p>
    <w:p w14:paraId="507FE8C6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1"/>
        <w:rPr>
          <w:rFonts w:eastAsia="Times New Roman" w:cs="Calibri"/>
          <w:b/>
          <w:bCs/>
          <w:color w:val="222222"/>
          <w:spacing w:val="-15"/>
          <w:sz w:val="48"/>
          <w:szCs w:val="48"/>
          <w:lang w:eastAsia="ru-RU"/>
        </w:rPr>
      </w:pPr>
      <w:r w:rsidRPr="00C166EC">
        <w:rPr>
          <w:rFonts w:eastAsia="Times New Roman" w:cs="Calibri"/>
          <w:b/>
          <w:bCs/>
          <w:color w:val="222222"/>
          <w:spacing w:val="-15"/>
          <w:sz w:val="48"/>
          <w:szCs w:val="48"/>
          <w:lang w:eastAsia="ru-RU"/>
        </w:rPr>
        <w:t xml:space="preserve">System </w:t>
      </w:r>
      <w:proofErr w:type="spellStart"/>
      <w:r w:rsidRPr="00C166EC">
        <w:rPr>
          <w:rFonts w:eastAsia="Times New Roman" w:cs="Calibri"/>
          <w:b/>
          <w:bCs/>
          <w:color w:val="222222"/>
          <w:spacing w:val="-15"/>
          <w:sz w:val="48"/>
          <w:szCs w:val="48"/>
          <w:lang w:eastAsia="ru-RU"/>
        </w:rPr>
        <w:t>Requirements</w:t>
      </w:r>
      <w:proofErr w:type="spellEnd"/>
    </w:p>
    <w:p w14:paraId="5611C8AC" w14:textId="77777777" w:rsidR="00C166EC" w:rsidRPr="00C166EC" w:rsidRDefault="00C166EC" w:rsidP="00C166EC">
      <w:pPr>
        <w:numPr>
          <w:ilvl w:val="0"/>
          <w:numId w:val="19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Windows 8, 10 and latest versions of windows</w:t>
      </w:r>
    </w:p>
    <w:p w14:paraId="034C5909" w14:textId="77777777" w:rsidR="00C166EC" w:rsidRPr="00C166EC" w:rsidRDefault="00C166EC" w:rsidP="00C166EC">
      <w:pPr>
        <w:numPr>
          <w:ilvl w:val="0"/>
          <w:numId w:val="19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.NET Framework 4.5 and latest version of .NET</w:t>
      </w:r>
    </w:p>
    <w:p w14:paraId="23006CFD" w14:textId="77777777" w:rsidR="00C166EC" w:rsidRPr="00C166EC" w:rsidRDefault="00C166EC" w:rsidP="00C166EC">
      <w:pPr>
        <w:numPr>
          <w:ilvl w:val="0"/>
          <w:numId w:val="19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Node.js version 14.16.x or later</w:t>
      </w:r>
    </w:p>
    <w:p w14:paraId="6261DAA9" w14:textId="77777777" w:rsidR="00C166EC" w:rsidRPr="00C166EC" w:rsidRDefault="00C166EC" w:rsidP="00C166EC">
      <w:pPr>
        <w:numPr>
          <w:ilvl w:val="0"/>
          <w:numId w:val="19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hyperlink r:id="rId11" w:history="1"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eastAsia="ru-RU"/>
          </w:rPr>
          <w:t xml:space="preserve">Software </w:t>
        </w:r>
        <w:proofErr w:type="spellStart"/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eastAsia="ru-RU"/>
          </w:rPr>
          <w:t>git</w:t>
        </w:r>
        <w:proofErr w:type="spellEnd"/>
      </w:hyperlink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 (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version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control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)</w:t>
      </w:r>
    </w:p>
    <w:p w14:paraId="5F0E7171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1"/>
        <w:rPr>
          <w:rFonts w:eastAsia="Times New Roman" w:cs="Calibri"/>
          <w:b/>
          <w:bCs/>
          <w:color w:val="222222"/>
          <w:spacing w:val="-15"/>
          <w:sz w:val="48"/>
          <w:szCs w:val="48"/>
          <w:lang w:eastAsia="ru-RU"/>
        </w:rPr>
      </w:pPr>
      <w:proofErr w:type="spellStart"/>
      <w:r w:rsidRPr="00C166EC">
        <w:rPr>
          <w:rFonts w:eastAsia="Times New Roman" w:cs="Calibri"/>
          <w:b/>
          <w:bCs/>
          <w:color w:val="222222"/>
          <w:spacing w:val="-15"/>
          <w:sz w:val="48"/>
          <w:szCs w:val="48"/>
          <w:lang w:eastAsia="ru-RU"/>
        </w:rPr>
        <w:t>Installation</w:t>
      </w:r>
      <w:proofErr w:type="spellEnd"/>
    </w:p>
    <w:p w14:paraId="4822D30B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</w:pPr>
      <w:r w:rsidRPr="00C166EC"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  <w:t xml:space="preserve">1. </w:t>
      </w:r>
      <w:proofErr w:type="spellStart"/>
      <w:r w:rsidRPr="00C166EC"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  <w:t>Installing</w:t>
      </w:r>
      <w:proofErr w:type="spellEnd"/>
      <w:r w:rsidRPr="00C166EC"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  <w:t xml:space="preserve"> Node.js</w:t>
      </w:r>
    </w:p>
    <w:p w14:paraId="7B072269" w14:textId="77777777" w:rsidR="00C166EC" w:rsidRPr="00C166EC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Why should I install Node.js? Because in the development of this WhatsApp NET Client, I used </w:t>
      </w:r>
      <w:hyperlink r:id="rId12" w:history="1"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val="en-US" w:eastAsia="ru-RU"/>
          </w:rPr>
          <w:t>whatsapp-web.js</w:t>
        </w:r>
      </w:hyperlink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as an engine to communicate with WhatsApp Web, so Node.js was needed because </w:t>
      </w:r>
      <w:hyperlink r:id="rId13" w:history="1"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val="en-US" w:eastAsia="ru-RU"/>
          </w:rPr>
          <w:t>Whatsapp-web.js</w:t>
        </w:r>
      </w:hyperlink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itself was developed on this platform.</w:t>
      </w:r>
    </w:p>
    <w:p w14:paraId="5BC0190B" w14:textId="77777777" w:rsidR="00C166EC" w:rsidRPr="00C166EC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To install Node.js is very easy, you just need to download the installation file </w:t>
      </w:r>
      <w:hyperlink r:id="rId14" w:history="1"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val="en-US" w:eastAsia="ru-RU"/>
          </w:rPr>
          <w:t>here</w:t>
        </w:r>
      </w:hyperlink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by choosing the version that suits my guide above. After that, just do the installation and follow the instructions.</w:t>
      </w:r>
    </w:p>
    <w:p w14:paraId="738DA16C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val="en-US" w:eastAsia="ru-RU"/>
        </w:rPr>
      </w:pPr>
      <w:r w:rsidRPr="00C166EC">
        <w:rPr>
          <w:rFonts w:eastAsia="Times New Roman" w:cs="Calibri"/>
          <w:b/>
          <w:bCs/>
          <w:color w:val="222222"/>
          <w:spacing w:val="-15"/>
          <w:sz w:val="36"/>
          <w:szCs w:val="36"/>
          <w:lang w:val="en-US" w:eastAsia="ru-RU"/>
        </w:rPr>
        <w:t xml:space="preserve">2. </w:t>
      </w:r>
      <w:proofErr w:type="spellStart"/>
      <w:r w:rsidRPr="00C166EC">
        <w:rPr>
          <w:rFonts w:eastAsia="Times New Roman" w:cs="Calibri"/>
          <w:b/>
          <w:bCs/>
          <w:color w:val="222222"/>
          <w:spacing w:val="-15"/>
          <w:sz w:val="36"/>
          <w:szCs w:val="36"/>
          <w:lang w:val="en-US" w:eastAsia="ru-RU"/>
        </w:rPr>
        <w:t>Mengclone</w:t>
      </w:r>
      <w:proofErr w:type="spellEnd"/>
      <w:r w:rsidRPr="00C166EC">
        <w:rPr>
          <w:rFonts w:eastAsia="Times New Roman" w:cs="Calibri"/>
          <w:b/>
          <w:bCs/>
          <w:color w:val="222222"/>
          <w:spacing w:val="-15"/>
          <w:sz w:val="36"/>
          <w:szCs w:val="36"/>
          <w:lang w:val="en-US" w:eastAsia="ru-RU"/>
        </w:rPr>
        <w:t xml:space="preserve"> Repository </w:t>
      </w:r>
      <w:proofErr w:type="spellStart"/>
      <w:r w:rsidRPr="00C166EC">
        <w:rPr>
          <w:rFonts w:eastAsia="Times New Roman" w:cs="Calibri"/>
          <w:b/>
          <w:bCs/>
          <w:color w:val="222222"/>
          <w:spacing w:val="-15"/>
          <w:sz w:val="36"/>
          <w:szCs w:val="36"/>
          <w:lang w:val="en-US" w:eastAsia="ru-RU"/>
        </w:rPr>
        <w:t>WhatsAppNETAPINodeJs</w:t>
      </w:r>
      <w:proofErr w:type="spellEnd"/>
    </w:p>
    <w:p w14:paraId="1B7691B1" w14:textId="77777777" w:rsidR="00C166EC" w:rsidRPr="00C166EC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hyperlink r:id="rId15" w:history="1"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val="en-US" w:eastAsia="ru-RU"/>
          </w:rPr>
          <w:t xml:space="preserve">WhatsApp NET API </w:t>
        </w:r>
        <w:proofErr w:type="spellStart"/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val="en-US" w:eastAsia="ru-RU"/>
          </w:rPr>
          <w:t>NodeJs</w:t>
        </w:r>
        <w:proofErr w:type="spellEnd"/>
      </w:hyperlink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is a small program that I wrote using the java script programming language in which there is a module to access the </w:t>
      </w:r>
      <w:hyperlink r:id="rId16" w:history="1"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val="en-US" w:eastAsia="ru-RU"/>
          </w:rPr>
          <w:t>Whatsapp-web.js</w:t>
        </w:r>
      </w:hyperlink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and </w:t>
      </w:r>
      <w:hyperlink r:id="rId17" w:history="1"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val="en-US" w:eastAsia="ru-RU"/>
          </w:rPr>
          <w:t>node-</w:t>
        </w:r>
        <w:proofErr w:type="spellStart"/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val="en-US" w:eastAsia="ru-RU"/>
          </w:rPr>
          <w:t>signalr</w:t>
        </w:r>
        <w:proofErr w:type="spellEnd"/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val="en-US" w:eastAsia="ru-RU"/>
          </w:rPr>
          <w:t xml:space="preserve"> libraries</w:t>
        </w:r>
      </w:hyperlink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.</w:t>
      </w:r>
    </w:p>
    <w:p w14:paraId="2EBFE4AE" w14:textId="77777777" w:rsidR="00C166EC" w:rsidRPr="00C166EC" w:rsidRDefault="00C166EC" w:rsidP="00C166EC">
      <w:pPr>
        <w:numPr>
          <w:ilvl w:val="0"/>
          <w:numId w:val="20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hyperlink r:id="rId18" w:history="1"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val="en-US" w:eastAsia="ru-RU"/>
          </w:rPr>
          <w:t>Whatsapp-web.js</w:t>
        </w:r>
      </w:hyperlink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works to communicate with WhatsApp Web.</w:t>
      </w:r>
    </w:p>
    <w:p w14:paraId="12B4B597" w14:textId="77777777" w:rsidR="00C166EC" w:rsidRPr="00C166EC" w:rsidRDefault="00C166EC" w:rsidP="00C166EC">
      <w:pPr>
        <w:numPr>
          <w:ilvl w:val="0"/>
          <w:numId w:val="20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hyperlink r:id="rId19" w:history="1"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val="en-US" w:eastAsia="ru-RU"/>
          </w:rPr>
          <w:t>Node-</w:t>
        </w:r>
        <w:proofErr w:type="spellStart"/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val="en-US" w:eastAsia="ru-RU"/>
          </w:rPr>
          <w:t>signalr</w:t>
        </w:r>
        <w:proofErr w:type="spellEnd"/>
      </w:hyperlink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 serves as a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signalR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 client that is responsible for communicating with the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signalR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 server that I planted in the WhatsApp NET Client </w:t>
      </w:r>
      <w:r>
        <w:rPr>
          <w:rFonts w:eastAsia="Times New Roman" w:cs="Calibri"/>
          <w:color w:val="373737"/>
          <w:sz w:val="24"/>
          <w:szCs w:val="24"/>
          <w:lang w:val="en-US" w:eastAsia="ru-RU"/>
        </w:rPr>
        <w:t>app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.</w:t>
      </w:r>
    </w:p>
    <w:p w14:paraId="39A7152F" w14:textId="77777777" w:rsidR="00C166EC" w:rsidRPr="00C166EC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rFonts w:eastAsia="Times New Roman" w:cs="Calibri"/>
          <w:noProof/>
          <w:color w:val="373737"/>
          <w:sz w:val="24"/>
          <w:szCs w:val="24"/>
          <w:lang w:eastAsia="ru-RU"/>
        </w:rPr>
        <w:pict w14:anchorId="5FF384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6" o:spid="_x0000_i1025" type="#_x0000_t75" style="width:461.75pt;height:164.75pt;visibility:visible">
            <v:imagedata r:id="rId20" o:title=""/>
          </v:shape>
        </w:pict>
      </w:r>
    </w:p>
    <w:p w14:paraId="59E46FCF" w14:textId="77777777" w:rsidR="00C166EC" w:rsidRPr="00C166EC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To clone the </w:t>
      </w:r>
      <w:hyperlink r:id="rId21" w:history="1"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val="en-US" w:eastAsia="ru-RU"/>
          </w:rPr>
          <w:t xml:space="preserve">WhatsApp NET API </w:t>
        </w:r>
        <w:proofErr w:type="spellStart"/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val="en-US" w:eastAsia="ru-RU"/>
          </w:rPr>
          <w:t>NodeJs</w:t>
        </w:r>
        <w:proofErr w:type="spellEnd"/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val="en-US" w:eastAsia="ru-RU"/>
          </w:rPr>
          <w:t xml:space="preserve"> repository,</w:t>
        </w:r>
      </w:hyperlink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it's very easy, you just need to download the </w:t>
      </w:r>
      <w:hyperlink r:id="rId22" w:history="1"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val="en-US" w:eastAsia="ru-RU"/>
          </w:rPr>
          <w:t>git software</w:t>
        </w:r>
      </w:hyperlink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and install it.</w:t>
      </w:r>
    </w:p>
    <w:p w14:paraId="2BA239D5" w14:textId="77777777" w:rsidR="00C166EC" w:rsidRPr="00C166EC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After that you run 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command </w:t>
      </w:r>
      <w:proofErr w:type="spellStart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prompt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then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 go to drive 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C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or 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D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, then type the following command:</w:t>
      </w:r>
    </w:p>
    <w:p w14:paraId="09916DDC" w14:textId="77777777" w:rsidR="00C166EC" w:rsidRPr="00C166EC" w:rsidRDefault="00C166EC" w:rsidP="00C166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lastRenderedPageBreak/>
        <w:t>git clone https://github.com/WhatsAppNETClient/WhatsAppNETAPINodeJs.git</w:t>
      </w:r>
    </w:p>
    <w:p w14:paraId="2B303D5B" w14:textId="77777777" w:rsidR="00C166EC" w:rsidRPr="00C166EC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Don't forget to press enter,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hehehe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, after that continue by typing the command 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cd </w:t>
      </w:r>
      <w:proofErr w:type="spellStart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WhatsAppNETAPINodeJs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, then type the last command, </w:t>
      </w:r>
      <w:proofErr w:type="spellStart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npm</w:t>
      </w:r>
      <w:proofErr w:type="spellEnd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proofErr w:type="spellStart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install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and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 once again don't forget to enter.</w:t>
      </w:r>
    </w:p>
    <w:p w14:paraId="74AE9AE1" w14:textId="77777777" w:rsidR="00C166EC" w:rsidRPr="00C166EC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rFonts w:eastAsia="Times New Roman" w:cs="Calibri"/>
          <w:noProof/>
          <w:color w:val="373737"/>
          <w:sz w:val="24"/>
          <w:szCs w:val="24"/>
          <w:lang w:eastAsia="ru-RU"/>
        </w:rPr>
        <w:pict w14:anchorId="1C41C131">
          <v:shape id="Рисунок 35" o:spid="_x0000_i1026" type="#_x0000_t75" alt="Изображение выглядит как текст&#10;&#10;Автоматически созданное описание" style="width:461.75pt;height:235.4pt;visibility:visible">
            <v:imagedata r:id="rId23" o:title="Изображение выглядит как текст&#10;&#10;Автоматически созданное описание"/>
          </v:shape>
        </w:pict>
      </w:r>
    </w:p>
    <w:p w14:paraId="6978AD3C" w14:textId="77777777" w:rsidR="00C166EC" w:rsidRPr="00C166EC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Then wait until the installation of the required Node.js modules </w:t>
      </w:r>
      <w:proofErr w:type="gramStart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is</w:t>
      </w:r>
      <w:proofErr w:type="gram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 complete. As for the display, the process is </w:t>
      </w:r>
      <w:proofErr w:type="gramStart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more or less like</w:t>
      </w:r>
      <w:proofErr w:type="gram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 the following, so maybe on your pc/laptop you will get a different look.</w:t>
      </w:r>
    </w:p>
    <w:p w14:paraId="559ACE9B" w14:textId="77777777" w:rsidR="00C166EC" w:rsidRPr="00C166EC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rFonts w:eastAsia="Times New Roman" w:cs="Calibri"/>
          <w:noProof/>
          <w:color w:val="373737"/>
          <w:sz w:val="24"/>
          <w:szCs w:val="24"/>
          <w:lang w:eastAsia="ru-RU"/>
        </w:rPr>
        <w:lastRenderedPageBreak/>
        <w:pict w14:anchorId="219D4221">
          <v:shape id="Рисунок 34" o:spid="_x0000_i1027" type="#_x0000_t75" alt="Изображение выглядит как текст&#10;&#10;Автоматически созданное описание" style="width:461.75pt;height:394.6pt;visibility:visible">
            <v:imagedata r:id="rId24" o:title="Изображение выглядит как текст&#10;&#10;Автоматически созданное описание"/>
          </v:shape>
        </w:pict>
      </w:r>
    </w:p>
    <w:p w14:paraId="2EF4FB28" w14:textId="77777777" w:rsidR="00C166EC" w:rsidRPr="00C166EC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Then how do you do if you want to test the installation is successful or not? It's easy, you just type the command </w:t>
      </w:r>
      <w:proofErr w:type="spellStart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npm</w:t>
      </w:r>
      <w:proofErr w:type="spellEnd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proofErr w:type="spellStart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start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if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 the result is </w:t>
      </w:r>
      <w:proofErr w:type="gramStart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more or less like</w:t>
      </w:r>
      <w:proofErr w:type="gram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 the picture below, I assume the installation has been successful :-).</w:t>
      </w:r>
    </w:p>
    <w:p w14:paraId="07540820" w14:textId="77777777" w:rsidR="00C166EC" w:rsidRPr="00C166EC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rFonts w:eastAsia="Times New Roman" w:cs="Calibri"/>
          <w:noProof/>
          <w:color w:val="373737"/>
          <w:sz w:val="24"/>
          <w:szCs w:val="24"/>
          <w:lang w:eastAsia="ru-RU"/>
        </w:rPr>
        <w:lastRenderedPageBreak/>
        <w:pict w14:anchorId="28FEB0D9">
          <v:shape id="Рисунок 33" o:spid="_x0000_i1028" type="#_x0000_t75" alt="Изображение выглядит как текст&#10;&#10;Автоматически созданное описание" style="width:443.75pt;height:384.25pt;visibility:visible">
            <v:imagedata r:id="rId25" o:title="Изображение выглядит как текст&#10;&#10;Автоматически созданное описание"/>
          </v:shape>
        </w:pict>
      </w:r>
    </w:p>
    <w:p w14:paraId="3DC857E4" w14:textId="77777777" w:rsidR="00C166EC" w:rsidRPr="00C166EC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Let's just move on to the next step :-)</w:t>
      </w:r>
    </w:p>
    <w:p w14:paraId="49E09C5F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val="en-US" w:eastAsia="ru-RU"/>
        </w:rPr>
      </w:pPr>
      <w:r w:rsidRPr="00C166EC">
        <w:rPr>
          <w:rFonts w:eastAsia="Times New Roman" w:cs="Calibri"/>
          <w:b/>
          <w:bCs/>
          <w:color w:val="222222"/>
          <w:spacing w:val="-15"/>
          <w:sz w:val="36"/>
          <w:szCs w:val="36"/>
          <w:lang w:val="en-US" w:eastAsia="ru-RU"/>
        </w:rPr>
        <w:t>3. Clone the Repository Example of Using the WhatsApp NET Client</w:t>
      </w:r>
    </w:p>
    <w:p w14:paraId="48DBBA7C" w14:textId="77777777" w:rsidR="00C166EC" w:rsidRPr="00C166EC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These steps are </w:t>
      </w:r>
      <w:proofErr w:type="gramStart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actually the</w:t>
      </w:r>
      <w:proofErr w:type="gram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 same as before, you just have to change directories or want to move to another drive, it's the same. But for the steps here I'm still using the drive 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C</w:t>
      </w:r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to clone the repository for </w:t>
      </w:r>
      <w:hyperlink r:id="rId26" w:history="1"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val="en-US" w:eastAsia="ru-RU"/>
          </w:rPr>
          <w:t>examples of using the WhatsApp NET Client library</w:t>
        </w:r>
      </w:hyperlink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.</w:t>
      </w:r>
    </w:p>
    <w:p w14:paraId="308DF5F3" w14:textId="77777777" w:rsidR="00C166EC" w:rsidRPr="00C166EC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Because our position is now in the directory 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C:\WhatsAppNETAPINodeJs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, so we must first return to the root of the C drive by typing the command 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cd\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, then type the following command:</w:t>
      </w:r>
    </w:p>
    <w:p w14:paraId="51212904" w14:textId="77777777" w:rsidR="00C166EC" w:rsidRPr="00C166EC" w:rsidRDefault="00C166EC" w:rsidP="00C166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git clone https://github.com/WhatsAppNETClient/WhatsAppNETClient2.git</w:t>
      </w:r>
    </w:p>
    <w:p w14:paraId="002F7212" w14:textId="77777777" w:rsidR="00C166EC" w:rsidRPr="00C166EC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rFonts w:eastAsia="Times New Roman" w:cs="Calibri"/>
          <w:noProof/>
          <w:color w:val="373737"/>
          <w:sz w:val="24"/>
          <w:szCs w:val="24"/>
          <w:lang w:eastAsia="ru-RU"/>
        </w:rPr>
        <w:lastRenderedPageBreak/>
        <w:pict w14:anchorId="4DD34BE6">
          <v:shape id="Рисунок 32" o:spid="_x0000_i1029" type="#_x0000_t75" alt="Изображение выглядит как текст&#10;&#10;Автоматически созданное описание" style="width:452.1pt;height:297pt;visibility:visible">
            <v:imagedata r:id="rId27" o:title="Изображение выглядит как текст&#10;&#10;Автоматически созданное описание"/>
          </v:shape>
        </w:pict>
      </w:r>
    </w:p>
    <w:p w14:paraId="3737DA6E" w14:textId="77777777" w:rsidR="00C166EC" w:rsidRPr="00C166EC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Ok, up here means the installation steps have been completed, if you open windows explorer then move to drive 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C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, it will get two new directories with the name </w:t>
      </w:r>
      <w:proofErr w:type="spellStart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WhatsAppNETAPINodeJs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and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WhatsAppNETClient2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which is the result of the previous steps.</w:t>
      </w:r>
    </w:p>
    <w:p w14:paraId="74C38926" w14:textId="77777777" w:rsidR="00C166EC" w:rsidRPr="00C166EC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rFonts w:eastAsia="Times New Roman" w:cs="Calibri"/>
          <w:noProof/>
          <w:color w:val="373737"/>
          <w:sz w:val="24"/>
          <w:szCs w:val="24"/>
          <w:lang w:eastAsia="ru-RU"/>
        </w:rPr>
        <w:pict w14:anchorId="3E1392F1">
          <v:shape id="Рисунок 31" o:spid="_x0000_i1030" type="#_x0000_t75" alt="Изображение выглядит как стол&#10;&#10;Автоматически созданное описание" style="width:286.6pt;height:112.85pt;visibility:visible">
            <v:imagedata r:id="rId28" o:title="Изображение выглядит как стол&#10;&#10;Автоматически созданное описание"/>
          </v:shape>
        </w:pict>
      </w:r>
    </w:p>
    <w:p w14:paraId="0C716135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1"/>
        <w:rPr>
          <w:rFonts w:eastAsia="Times New Roman" w:cs="Calibri"/>
          <w:b/>
          <w:bCs/>
          <w:color w:val="222222"/>
          <w:spacing w:val="-15"/>
          <w:sz w:val="48"/>
          <w:szCs w:val="48"/>
          <w:lang w:val="en-US" w:eastAsia="ru-RU"/>
        </w:rPr>
      </w:pPr>
      <w:r w:rsidRPr="00C166EC">
        <w:rPr>
          <w:rFonts w:eastAsia="Times New Roman" w:cs="Calibri"/>
          <w:b/>
          <w:bCs/>
          <w:color w:val="222222"/>
          <w:spacing w:val="-15"/>
          <w:sz w:val="48"/>
          <w:szCs w:val="48"/>
          <w:lang w:val="en-US" w:eastAsia="ru-RU"/>
        </w:rPr>
        <w:t>Opening the WhatsApp NET Client Usage Example Project</w:t>
      </w:r>
    </w:p>
    <w:p w14:paraId="74AADF08" w14:textId="77777777" w:rsidR="00C166EC" w:rsidRPr="00C166EC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It's easy, just open the file 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WhatsAppNETAPI.sln</w:t>
      </w:r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in the 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C:\WhatsAppNETClient2\src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.</w:t>
      </w:r>
    </w:p>
    <w:p w14:paraId="5A3B1943" w14:textId="77777777" w:rsidR="00C166EC" w:rsidRPr="00C166EC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rFonts w:eastAsia="Times New Roman" w:cs="Calibri"/>
          <w:noProof/>
          <w:color w:val="373737"/>
          <w:sz w:val="24"/>
          <w:szCs w:val="24"/>
          <w:lang w:eastAsia="ru-RU"/>
        </w:rPr>
        <w:lastRenderedPageBreak/>
        <w:pict w14:anchorId="0FF8FFF8">
          <v:shape id="Рисунок 30" o:spid="_x0000_i1031" type="#_x0000_t75" style="width:353.1pt;height:122.55pt;visibility:visible">
            <v:imagedata r:id="rId29" o:title=""/>
          </v:shape>
        </w:pict>
      </w:r>
    </w:p>
    <w:p w14:paraId="2844F3C9" w14:textId="77777777" w:rsidR="00C166EC" w:rsidRPr="00C166EC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An example of using the WhatsApp NET Client library I created in two languages, namely C# and VB.NET.</w:t>
      </w:r>
    </w:p>
    <w:p w14:paraId="784934B1" w14:textId="77777777" w:rsidR="00C166EC" w:rsidRPr="00C166EC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Oh yes, while I remember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hehe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, I created this project using Visual Studio .NET 2015 Community, so at least you must have installed Visual Studio .NET 2015 Community or a newer version.</w:t>
      </w:r>
    </w:p>
    <w:p w14:paraId="2B775FDD" w14:textId="77777777" w:rsidR="00C166EC" w:rsidRPr="00C166EC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Ok after opening the 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WhatsAppNETAPI.sln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, right click solution </w:t>
      </w:r>
      <w:proofErr w:type="spellStart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WhatsAppNETAPI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-&gt; 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Rebuild Solution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. This step aims to restore all 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fldChar w:fldCharType="begin"/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instrText xml:space="preserve"> HYPERLINK "https://www.nuget.org/packages/WhatsAppNETAPI" </w:instrText>
      </w:r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fldChar w:fldCharType="separate"/>
      </w:r>
      <w:r w:rsidRPr="00C166EC">
        <w:rPr>
          <w:rFonts w:eastAsia="Times New Roman" w:cs="Calibri"/>
          <w:color w:val="0F79D0"/>
          <w:sz w:val="24"/>
          <w:szCs w:val="24"/>
          <w:bdr w:val="none" w:sz="0" w:space="0" w:color="auto" w:frame="1"/>
          <w:lang w:val="en-US" w:eastAsia="ru-RU"/>
        </w:rPr>
        <w:t>nuget</w:t>
      </w:r>
      <w:proofErr w:type="spellEnd"/>
      <w:r w:rsidRPr="00C166EC">
        <w:rPr>
          <w:rFonts w:eastAsia="Times New Roman" w:cs="Calibri"/>
          <w:color w:val="0F79D0"/>
          <w:sz w:val="24"/>
          <w:szCs w:val="24"/>
          <w:bdr w:val="none" w:sz="0" w:space="0" w:color="auto" w:frame="1"/>
          <w:lang w:val="en-US" w:eastAsia="ru-RU"/>
        </w:rPr>
        <w:t xml:space="preserve"> packages</w:t>
      </w:r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fldChar w:fldCharType="end"/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used in this project.</w:t>
      </w:r>
    </w:p>
    <w:p w14:paraId="1DA57AFA" w14:textId="77777777" w:rsidR="00C166EC" w:rsidRPr="00C166EC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rFonts w:eastAsia="Times New Roman" w:cs="Calibri"/>
          <w:noProof/>
          <w:color w:val="373737"/>
          <w:sz w:val="24"/>
          <w:szCs w:val="24"/>
          <w:lang w:eastAsia="ru-RU"/>
        </w:rPr>
        <w:pict w14:anchorId="5E808D75">
          <v:shape id="Рисунок 29" o:spid="_x0000_i1032" type="#_x0000_t75" style="width:339.25pt;height:363.45pt;visibility:visible">
            <v:imagedata r:id="rId30" o:title=""/>
          </v:shape>
        </w:pict>
      </w:r>
    </w:p>
    <w:p w14:paraId="706B8C8E" w14:textId="77777777" w:rsidR="00C166EC" w:rsidRPr="00C166EC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After that you can immediately run the project by pressing the F5 key, then set the directory location </w:t>
      </w:r>
      <w:proofErr w:type="spellStart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WhatsAppNETAPINodeJs</w:t>
      </w:r>
      <w:proofErr w:type="spellEnd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which is the result of the previous steps, then click the </w:t>
      </w:r>
      <w:r w:rsidRPr="00C166EC">
        <w:rPr>
          <w:rFonts w:eastAsia="Times New Roman" w:cs="Calibri"/>
          <w:i/>
          <w:iCs/>
          <w:color w:val="373737"/>
          <w:sz w:val="24"/>
          <w:szCs w:val="24"/>
          <w:lang w:val="en-US" w:eastAsia="ru-RU"/>
        </w:rPr>
        <w:t>Start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 button.</w:t>
      </w:r>
    </w:p>
    <w:p w14:paraId="68FC0537" w14:textId="77777777" w:rsidR="00C166EC" w:rsidRPr="00C166EC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rFonts w:eastAsia="Times New Roman" w:cs="Calibri"/>
          <w:noProof/>
          <w:color w:val="373737"/>
          <w:sz w:val="24"/>
          <w:szCs w:val="24"/>
          <w:lang w:eastAsia="ru-RU"/>
        </w:rPr>
        <w:lastRenderedPageBreak/>
        <w:pict w14:anchorId="04BF9C79">
          <v:shape id="Рисунок 28" o:spid="_x0000_i1033" type="#_x0000_t75" style="width:461.75pt;height:363.45pt;visibility:visible">
            <v:imagedata r:id="rId31" o:title=""/>
          </v:shape>
        </w:pict>
      </w:r>
    </w:p>
    <w:p w14:paraId="276102E5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1"/>
        <w:rPr>
          <w:rFonts w:eastAsia="Times New Roman" w:cs="Calibri"/>
          <w:b/>
          <w:bCs/>
          <w:color w:val="222222"/>
          <w:spacing w:val="-15"/>
          <w:sz w:val="48"/>
          <w:szCs w:val="48"/>
          <w:lang w:val="en-US" w:eastAsia="ru-RU"/>
        </w:rPr>
      </w:pPr>
      <w:r w:rsidRPr="00C166EC">
        <w:rPr>
          <w:rFonts w:eastAsia="Times New Roman" w:cs="Calibri"/>
          <w:b/>
          <w:bCs/>
          <w:color w:val="222222"/>
          <w:spacing w:val="-15"/>
          <w:sz w:val="48"/>
          <w:szCs w:val="48"/>
          <w:lang w:val="en-US" w:eastAsia="ru-RU"/>
        </w:rPr>
        <w:t>Update</w:t>
      </w:r>
    </w:p>
    <w:p w14:paraId="4FB8E4F4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val="en-US" w:eastAsia="ru-RU"/>
        </w:rPr>
      </w:pPr>
      <w:r w:rsidRPr="00C166EC">
        <w:rPr>
          <w:rFonts w:eastAsia="Times New Roman" w:cs="Calibri"/>
          <w:b/>
          <w:bCs/>
          <w:color w:val="222222"/>
          <w:spacing w:val="-15"/>
          <w:sz w:val="36"/>
          <w:szCs w:val="36"/>
          <w:lang w:val="en-US" w:eastAsia="ru-RU"/>
        </w:rPr>
        <w:t xml:space="preserve">1. Updating the </w:t>
      </w:r>
      <w:proofErr w:type="spellStart"/>
      <w:r w:rsidRPr="00C166EC">
        <w:rPr>
          <w:rFonts w:eastAsia="Times New Roman" w:cs="Calibri"/>
          <w:b/>
          <w:bCs/>
          <w:color w:val="222222"/>
          <w:spacing w:val="-15"/>
          <w:sz w:val="36"/>
          <w:szCs w:val="36"/>
          <w:lang w:val="en-US" w:eastAsia="ru-RU"/>
        </w:rPr>
        <w:t>WhatsAppNETAPINodeJs</w:t>
      </w:r>
      <w:proofErr w:type="spellEnd"/>
      <w:r w:rsidRPr="00C166EC">
        <w:rPr>
          <w:rFonts w:eastAsia="Times New Roman" w:cs="Calibri"/>
          <w:b/>
          <w:bCs/>
          <w:color w:val="222222"/>
          <w:spacing w:val="-15"/>
          <w:sz w:val="36"/>
          <w:szCs w:val="36"/>
          <w:lang w:val="en-US" w:eastAsia="ru-RU"/>
        </w:rPr>
        <w:t xml:space="preserve"> Repository</w:t>
      </w:r>
    </w:p>
    <w:p w14:paraId="033455B6" w14:textId="77777777" w:rsidR="00C166EC" w:rsidRPr="00C166EC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To update the </w:t>
      </w:r>
      <w:hyperlink r:id="rId32" w:history="1"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val="en-US" w:eastAsia="ru-RU"/>
          </w:rPr>
          <w:t xml:space="preserve">WhatsApp NET API </w:t>
        </w:r>
        <w:proofErr w:type="spellStart"/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val="en-US" w:eastAsia="ru-RU"/>
          </w:rPr>
          <w:t>NodeJs</w:t>
        </w:r>
        <w:proofErr w:type="spellEnd"/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val="en-US" w:eastAsia="ru-RU"/>
          </w:rPr>
          <w:t xml:space="preserve"> repository</w:t>
        </w:r>
      </w:hyperlink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it's very easy, you run it first 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command prompt</w:t>
      </w:r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and then enter the directory </w:t>
      </w:r>
      <w:proofErr w:type="spellStart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WhatsAppNETAPINodeJs</w:t>
      </w:r>
      <w:proofErr w:type="spellEnd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using the command 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CD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, after that type the following command:</w:t>
      </w:r>
    </w:p>
    <w:p w14:paraId="09C8DE45" w14:textId="77777777" w:rsidR="00C166EC" w:rsidRPr="00C166EC" w:rsidRDefault="00C166EC" w:rsidP="00C166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git </w:t>
      </w:r>
      <w:proofErr w:type="gramStart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pull</w:t>
      </w:r>
      <w:proofErr w:type="gramEnd"/>
    </w:p>
    <w:p w14:paraId="7A03A48E" w14:textId="77777777" w:rsidR="00C166EC" w:rsidRPr="00C166EC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Then wait until the update process is complete. If successful, the process looks </w:t>
      </w:r>
      <w:proofErr w:type="gramStart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more or less like</w:t>
      </w:r>
      <w:proofErr w:type="gram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 the following:</w:t>
      </w:r>
    </w:p>
    <w:p w14:paraId="78CCC1DA" w14:textId="77777777" w:rsidR="00C166EC" w:rsidRPr="00C166EC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rFonts w:eastAsia="Times New Roman" w:cs="Calibri"/>
          <w:noProof/>
          <w:color w:val="373737"/>
          <w:sz w:val="24"/>
          <w:szCs w:val="24"/>
          <w:lang w:eastAsia="ru-RU"/>
        </w:rPr>
        <w:lastRenderedPageBreak/>
        <w:pict w14:anchorId="45E26EB3">
          <v:shape id="Рисунок 27" o:spid="_x0000_i1034" type="#_x0000_t75" alt="Изображение выглядит как текст&#10;&#10;Автоматически созданное описание" style="width:369pt;height:217.4pt;visibility:visible">
            <v:imagedata r:id="rId33" o:title="Изображение выглядит как текст&#10;&#10;Автоматически созданное описание"/>
          </v:shape>
        </w:pict>
      </w:r>
    </w:p>
    <w:p w14:paraId="6235B6DD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val="en-US" w:eastAsia="ru-RU"/>
        </w:rPr>
      </w:pPr>
      <w:r w:rsidRPr="00C166EC">
        <w:rPr>
          <w:rFonts w:eastAsia="Times New Roman" w:cs="Calibri"/>
          <w:b/>
          <w:bCs/>
          <w:color w:val="222222"/>
          <w:spacing w:val="-15"/>
          <w:sz w:val="36"/>
          <w:szCs w:val="36"/>
          <w:lang w:val="en-US" w:eastAsia="ru-RU"/>
        </w:rPr>
        <w:t xml:space="preserve">2. </w:t>
      </w:r>
      <w:proofErr w:type="spellStart"/>
      <w:r w:rsidRPr="00C166EC">
        <w:rPr>
          <w:rFonts w:eastAsia="Times New Roman" w:cs="Calibri"/>
          <w:b/>
          <w:bCs/>
          <w:color w:val="222222"/>
          <w:spacing w:val="-15"/>
          <w:sz w:val="36"/>
          <w:szCs w:val="36"/>
          <w:lang w:val="en-US" w:eastAsia="ru-RU"/>
        </w:rPr>
        <w:t>Mengupdate</w:t>
      </w:r>
      <w:proofErr w:type="spellEnd"/>
      <w:r w:rsidRPr="00C166EC">
        <w:rPr>
          <w:rFonts w:eastAsia="Times New Roman" w:cs="Calibri"/>
          <w:b/>
          <w:bCs/>
          <w:color w:val="222222"/>
          <w:spacing w:val="-15"/>
          <w:sz w:val="36"/>
          <w:szCs w:val="36"/>
          <w:lang w:val="en-US" w:eastAsia="ru-RU"/>
        </w:rPr>
        <w:t xml:space="preserve"> Project .NET</w:t>
      </w:r>
    </w:p>
    <w:p w14:paraId="41B52110" w14:textId="77777777" w:rsidR="00C166EC" w:rsidRPr="00C166EC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The next step is to update the 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fldChar w:fldCharType="begin"/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instrText xml:space="preserve"> HYPERLINK "https://www.nuget.org/packages/WhatsAppNETAPI/" </w:instrText>
      </w:r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fldChar w:fldCharType="separate"/>
      </w:r>
      <w:r w:rsidRPr="00C166EC">
        <w:rPr>
          <w:rFonts w:eastAsia="Times New Roman" w:cs="Calibri"/>
          <w:color w:val="0F79D0"/>
          <w:sz w:val="24"/>
          <w:szCs w:val="24"/>
          <w:bdr w:val="none" w:sz="0" w:space="0" w:color="auto" w:frame="1"/>
          <w:lang w:val="en-US" w:eastAsia="ru-RU"/>
        </w:rPr>
        <w:t>WhatsAppNETAPI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fldChar w:fldCharType="end"/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package nugget in your .NET project. The trick is to first open your project, then right click 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References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-&gt;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Manage </w:t>
      </w:r>
      <w:proofErr w:type="spellStart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Nuget</w:t>
      </w:r>
      <w:proofErr w:type="spellEnd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Package...</w:t>
      </w:r>
    </w:p>
    <w:p w14:paraId="5CC2486A" w14:textId="77777777" w:rsidR="00C166EC" w:rsidRPr="00C166EC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rFonts w:eastAsia="Times New Roman" w:cs="Calibri"/>
          <w:noProof/>
          <w:color w:val="373737"/>
          <w:sz w:val="24"/>
          <w:szCs w:val="24"/>
          <w:lang w:eastAsia="ru-RU"/>
        </w:rPr>
        <w:pict w14:anchorId="1ABDB155">
          <v:shape id="Рисунок 26" o:spid="_x0000_i1035" type="#_x0000_t75" alt="Изображение выглядит как текст&#10;&#10;Автоматически созданное описание" style="width:252.7pt;height:265.15pt;visibility:visible">
            <v:imagedata r:id="rId34" o:title="Изображение выглядит как текст&#10;&#10;Автоматически созданное описание"/>
          </v:shape>
        </w:pict>
      </w:r>
    </w:p>
    <w:p w14:paraId="2460F00A" w14:textId="77777777" w:rsidR="00C166EC" w:rsidRPr="00C166EC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Then in the Package Nugget window, you select the panel 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Updates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, and find the 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fldChar w:fldCharType="begin"/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instrText xml:space="preserve"> HYPERLINK "https://www.nuget.org/packages/WhatsAppNETAPI/" </w:instrText>
      </w:r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fldChar w:fldCharType="separate"/>
      </w:r>
      <w:r w:rsidRPr="00C166EC">
        <w:rPr>
          <w:rFonts w:eastAsia="Times New Roman" w:cs="Calibri"/>
          <w:color w:val="0F79D0"/>
          <w:sz w:val="24"/>
          <w:szCs w:val="24"/>
          <w:bdr w:val="none" w:sz="0" w:space="0" w:color="auto" w:frame="1"/>
          <w:lang w:val="en-US" w:eastAsia="ru-RU"/>
        </w:rPr>
        <w:t>WhatsAppNETAPI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fldChar w:fldCharType="end"/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package then click the button 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Update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.</w:t>
      </w:r>
    </w:p>
    <w:p w14:paraId="35E567D4" w14:textId="77777777" w:rsidR="00C166EC" w:rsidRPr="00C166EC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rFonts w:eastAsia="Times New Roman" w:cs="Calibri"/>
          <w:noProof/>
          <w:color w:val="373737"/>
          <w:sz w:val="24"/>
          <w:szCs w:val="24"/>
          <w:lang w:eastAsia="ru-RU"/>
        </w:rPr>
        <w:lastRenderedPageBreak/>
        <w:pict w14:anchorId="7A48B75B">
          <v:shape id="Рисунок 25" o:spid="_x0000_i1036" type="#_x0000_t75" style="width:477.7pt;height:261.7pt;visibility:visible">
            <v:imagedata r:id="rId35" o:title=""/>
          </v:shape>
        </w:pict>
      </w:r>
    </w:p>
    <w:p w14:paraId="3CCD12B2" w14:textId="77777777" w:rsidR="00C166EC" w:rsidRPr="00C166EC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Wait until the update process is complete. It looks </w:t>
      </w:r>
      <w:proofErr w:type="gramStart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more or less like</w:t>
      </w:r>
      <w:proofErr w:type="gram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 this:</w:t>
      </w:r>
    </w:p>
    <w:p w14:paraId="225318F9" w14:textId="77777777" w:rsidR="00C166EC" w:rsidRPr="00C166EC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rFonts w:eastAsia="Times New Roman" w:cs="Calibri"/>
          <w:noProof/>
          <w:color w:val="373737"/>
          <w:sz w:val="24"/>
          <w:szCs w:val="24"/>
          <w:lang w:eastAsia="ru-RU"/>
        </w:rPr>
        <w:pict w14:anchorId="52AF2813">
          <v:shape id="Рисунок 24" o:spid="_x0000_i1037" type="#_x0000_t75" alt="Изображение выглядит как текст&#10;&#10;Автоматически созданное описание" style="width:461.75pt;height:171.7pt;visibility:visible">
            <v:imagedata r:id="rId36" o:title="Изображение выглядит как текст&#10;&#10;Автоматически созданное описание"/>
          </v:shape>
        </w:pict>
      </w:r>
    </w:p>
    <w:p w14:paraId="68F1C7EB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1"/>
        <w:rPr>
          <w:rFonts w:eastAsia="Times New Roman" w:cs="Calibri"/>
          <w:b/>
          <w:bCs/>
          <w:color w:val="222222"/>
          <w:spacing w:val="-15"/>
          <w:sz w:val="48"/>
          <w:szCs w:val="48"/>
          <w:lang w:val="en-US" w:eastAsia="ru-RU"/>
        </w:rPr>
      </w:pPr>
      <w:r w:rsidRPr="00C166EC">
        <w:rPr>
          <w:rFonts w:eastAsia="Times New Roman" w:cs="Calibri"/>
          <w:b/>
          <w:bCs/>
          <w:color w:val="222222"/>
          <w:spacing w:val="-15"/>
          <w:sz w:val="48"/>
          <w:szCs w:val="48"/>
          <w:lang w:val="en-US" w:eastAsia="ru-RU"/>
        </w:rPr>
        <w:t>Reporting a Bug or Error</w:t>
      </w:r>
    </w:p>
    <w:p w14:paraId="1E8F7CCE" w14:textId="77777777" w:rsidR="00C166EC" w:rsidRPr="00C166EC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Technically in the development of an application it is clearly impossible to be 100% free of bugs. So if you find a bug or error when using the WhatsApp NET Client library, please report it on the </w:t>
      </w:r>
      <w:hyperlink r:id="rId37" w:history="1"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val="en-US" w:eastAsia="ru-RU"/>
          </w:rPr>
          <w:t>https://github.com/WhatsAppNETClient/WhatsAppNETClient2/issues</w:t>
        </w:r>
      </w:hyperlink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</w:t>
      </w:r>
      <w:proofErr w:type="gramStart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page .</w:t>
      </w:r>
      <w:proofErr w:type="gramEnd"/>
    </w:p>
    <w:p w14:paraId="01B3BD09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1"/>
        <w:rPr>
          <w:rFonts w:eastAsia="Times New Roman" w:cs="Calibri"/>
          <w:b/>
          <w:bCs/>
          <w:color w:val="222222"/>
          <w:spacing w:val="-15"/>
          <w:sz w:val="48"/>
          <w:szCs w:val="48"/>
          <w:lang w:val="en-US" w:eastAsia="ru-RU"/>
        </w:rPr>
      </w:pPr>
      <w:r w:rsidRPr="00C166EC">
        <w:rPr>
          <w:rFonts w:eastAsia="Times New Roman" w:cs="Calibri"/>
          <w:b/>
          <w:bCs/>
          <w:color w:val="222222"/>
          <w:spacing w:val="-15"/>
          <w:sz w:val="48"/>
          <w:szCs w:val="48"/>
          <w:lang w:val="en-US" w:eastAsia="ru-RU"/>
        </w:rPr>
        <w:t>Project Screenshot Example of Using WhatsApp NET Client Library</w:t>
      </w:r>
    </w:p>
    <w:p w14:paraId="6767BFB5" w14:textId="77777777" w:rsidR="00C166EC" w:rsidRPr="00C166EC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The initial scan of the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QRCode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 is enough, for the next connection it is no longer needed because this library automatically saves the authentication session.</w:t>
      </w:r>
    </w:p>
    <w:p w14:paraId="123280DD" w14:textId="77777777" w:rsidR="00C166EC" w:rsidRPr="00C166EC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rFonts w:eastAsia="Times New Roman" w:cs="Calibri"/>
          <w:noProof/>
          <w:color w:val="373737"/>
          <w:sz w:val="24"/>
          <w:szCs w:val="24"/>
          <w:lang w:eastAsia="ru-RU"/>
        </w:rPr>
        <w:lastRenderedPageBreak/>
        <w:pict w14:anchorId="24A15139">
          <v:shape id="Рисунок 23" o:spid="_x0000_i1038" type="#_x0000_t75" style="width:461.75pt;height:363.45pt;visibility:visible">
            <v:imagedata r:id="rId38" o:title=""/>
          </v:shape>
        </w:pict>
      </w:r>
    </w:p>
    <w:p w14:paraId="36865D4D" w14:textId="77777777" w:rsidR="00C166EC" w:rsidRPr="00C166EC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For example, subscribing to an incoming message, there is some information you can get such as date/time, sender's number/name, </w:t>
      </w:r>
      <w:proofErr w:type="gramStart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message</w:t>
      </w:r>
      <w:proofErr w:type="gram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 and file name if the message contains images, audio, video and other document files.</w:t>
      </w:r>
    </w:p>
    <w:p w14:paraId="5BB62398" w14:textId="77777777" w:rsidR="00C166EC" w:rsidRPr="00C166EC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rFonts w:eastAsia="Times New Roman" w:cs="Calibri"/>
          <w:noProof/>
          <w:color w:val="373737"/>
          <w:sz w:val="24"/>
          <w:szCs w:val="24"/>
          <w:lang w:eastAsia="ru-RU"/>
        </w:rPr>
        <w:lastRenderedPageBreak/>
        <w:pict w14:anchorId="5BB5B5E5">
          <v:shape id="Рисунок 22" o:spid="_x0000_i1039" type="#_x0000_t75" alt="Изображение выглядит как текст&#10;&#10;Автоматически созданное описание" style="width:461.75pt;height:371.75pt;visibility:visible">
            <v:imagedata r:id="rId39" o:title="Изображение выглядит как текст&#10;&#10;Автоматически созданное описание"/>
          </v:shape>
        </w:pict>
      </w:r>
    </w:p>
    <w:p w14:paraId="75806923" w14:textId="77777777" w:rsidR="00C166EC" w:rsidRPr="00C166EC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An example of the results of the contact data grab feature, in this feature you can get contact number/name information, short name and verified name.</w:t>
      </w:r>
    </w:p>
    <w:p w14:paraId="5A4E6BA2" w14:textId="77777777" w:rsidR="00C166EC" w:rsidRPr="00C166EC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rFonts w:eastAsia="Times New Roman" w:cs="Calibri"/>
          <w:noProof/>
          <w:color w:val="373737"/>
          <w:sz w:val="24"/>
          <w:szCs w:val="24"/>
          <w:lang w:eastAsia="ru-RU"/>
        </w:rPr>
        <w:lastRenderedPageBreak/>
        <w:pict w14:anchorId="65100940">
          <v:shape id="Рисунок 21" o:spid="_x0000_i1040" type="#_x0000_t75" style="width:461.75pt;height:363.45pt;visibility:visible">
            <v:imagedata r:id="rId40" o:title=""/>
          </v:shape>
        </w:pict>
      </w:r>
    </w:p>
    <w:p w14:paraId="0D8412E0" w14:textId="77777777" w:rsidR="00C166EC" w:rsidRPr="00C166EC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An example of the results of the grab group feature and its members, in this feature you can get information on the name of the group and its members (contact number/name, short name and verified name).</w:t>
      </w:r>
    </w:p>
    <w:p w14:paraId="1ED4D9DE" w14:textId="77777777" w:rsidR="00C166EC" w:rsidRPr="00C166EC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rFonts w:eastAsia="Times New Roman" w:cs="Calibri"/>
          <w:noProof/>
          <w:color w:val="373737"/>
          <w:sz w:val="24"/>
          <w:szCs w:val="24"/>
          <w:lang w:eastAsia="ru-RU"/>
        </w:rPr>
        <w:lastRenderedPageBreak/>
        <w:pict w14:anchorId="333FCE24">
          <v:shape id="Рисунок 20" o:spid="_x0000_i1041" type="#_x0000_t75" style="width:461.75pt;height:363.45pt;visibility:visible">
            <v:imagedata r:id="rId41" o:title=""/>
          </v:shape>
        </w:pict>
      </w:r>
    </w:p>
    <w:p w14:paraId="66B6DFDB" w14:textId="77777777" w:rsidR="00C166EC" w:rsidRPr="00C166EC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An example of subscribing an outgoing message, in this feature you can get the status of sending a message whether it was successful or failed (the contact number has not been registered on WhatsApp).</w:t>
      </w:r>
    </w:p>
    <w:p w14:paraId="10B6B5F8" w14:textId="77777777" w:rsidR="00C166EC" w:rsidRPr="00C166EC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rFonts w:eastAsia="Times New Roman" w:cs="Calibri"/>
          <w:noProof/>
          <w:color w:val="373737"/>
          <w:sz w:val="24"/>
          <w:szCs w:val="24"/>
          <w:lang w:eastAsia="ru-RU"/>
        </w:rPr>
        <w:lastRenderedPageBreak/>
        <w:pict w14:anchorId="31D41884">
          <v:shape id="Рисунок 19" o:spid="_x0000_i1042" type="#_x0000_t75" alt="Изображение выглядит как текст&#10;&#10;Автоматически созданное описание" style="width:461.75pt;height:378pt;visibility:visible">
            <v:imagedata r:id="rId42" o:title="Изображение выглядит как текст&#10;&#10;Автоматически созданное описание"/>
          </v:shape>
        </w:pict>
      </w:r>
    </w:p>
    <w:p w14:paraId="4C6FA3AA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1"/>
        <w:rPr>
          <w:rFonts w:eastAsia="Times New Roman" w:cs="Calibri"/>
          <w:b/>
          <w:bCs/>
          <w:color w:val="222222"/>
          <w:spacing w:val="-15"/>
          <w:sz w:val="48"/>
          <w:szCs w:val="48"/>
          <w:lang w:eastAsia="ru-RU"/>
        </w:rPr>
      </w:pPr>
      <w:proofErr w:type="spellStart"/>
      <w:r w:rsidRPr="00C166EC">
        <w:rPr>
          <w:rFonts w:eastAsia="Times New Roman" w:cs="Calibri"/>
          <w:b/>
          <w:bCs/>
          <w:color w:val="222222"/>
          <w:spacing w:val="-15"/>
          <w:sz w:val="48"/>
          <w:szCs w:val="48"/>
          <w:lang w:eastAsia="ru-RU"/>
        </w:rPr>
        <w:t>Release</w:t>
      </w:r>
      <w:proofErr w:type="spellEnd"/>
      <w:r w:rsidRPr="00C166EC">
        <w:rPr>
          <w:rFonts w:eastAsia="Times New Roman" w:cs="Calibri"/>
          <w:b/>
          <w:bCs/>
          <w:color w:val="222222"/>
          <w:spacing w:val="-15"/>
          <w:sz w:val="48"/>
          <w:szCs w:val="48"/>
          <w:lang w:eastAsia="ru-RU"/>
        </w:rPr>
        <w:t xml:space="preserve"> Info</w:t>
      </w:r>
    </w:p>
    <w:p w14:paraId="71E68FEA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</w:pPr>
      <w:r w:rsidRPr="00C166EC"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  <w:t>v2.3.0 (2021-08-19)</w:t>
      </w:r>
    </w:p>
    <w:p w14:paraId="352BF813" w14:textId="77777777" w:rsidR="00C166EC" w:rsidRPr="00C166EC" w:rsidRDefault="00C166EC" w:rsidP="00C166EC">
      <w:pPr>
        <w:numPr>
          <w:ilvl w:val="0"/>
          <w:numId w:val="21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New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features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:</w:t>
      </w:r>
    </w:p>
    <w:p w14:paraId="72D8B250" w14:textId="77777777" w:rsidR="00C166EC" w:rsidRPr="00C166EC" w:rsidRDefault="00C166EC" w:rsidP="00C166EC">
      <w:pPr>
        <w:numPr>
          <w:ilvl w:val="1"/>
          <w:numId w:val="21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Added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 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fldChar w:fldCharType="begin"/>
      </w:r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instrText xml:space="preserve"> HYPERLINK "https://github.com/WhatsAppNETClient/WhatsAppNETClientMultiAccount" </w:instrText>
      </w:r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fldChar w:fldCharType="separate"/>
      </w:r>
      <w:r w:rsidRPr="00C166EC">
        <w:rPr>
          <w:rFonts w:eastAsia="Times New Roman" w:cs="Calibri"/>
          <w:color w:val="0F79D0"/>
          <w:sz w:val="24"/>
          <w:szCs w:val="24"/>
          <w:bdr w:val="none" w:sz="0" w:space="0" w:color="auto" w:frame="1"/>
          <w:lang w:eastAsia="ru-RU"/>
        </w:rPr>
        <w:t>multi-account</w:t>
      </w:r>
      <w:proofErr w:type="spellEnd"/>
      <w:r w:rsidRPr="00C166EC">
        <w:rPr>
          <w:rFonts w:eastAsia="Times New Roman" w:cs="Calibri"/>
          <w:color w:val="0F79D0"/>
          <w:sz w:val="24"/>
          <w:szCs w:val="24"/>
          <w:bdr w:val="none" w:sz="0" w:space="0" w:color="auto" w:frame="1"/>
          <w:lang w:eastAsia="ru-RU"/>
        </w:rPr>
        <w:t xml:space="preserve"> WA</w:t>
      </w:r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fldChar w:fldCharType="end"/>
      </w:r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 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features</w:t>
      </w:r>
      <w:proofErr w:type="spellEnd"/>
    </w:p>
    <w:p w14:paraId="7E3D96DA" w14:textId="77777777" w:rsidR="00C166EC" w:rsidRPr="00C166EC" w:rsidRDefault="00C166EC" w:rsidP="00C166EC">
      <w:pPr>
        <w:shd w:val="clear" w:color="auto" w:fill="F2F2F2"/>
        <w:spacing w:after="0" w:line="240" w:lineRule="auto"/>
        <w:ind w:left="720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In version </w:t>
      </w:r>
      <w:hyperlink r:id="rId43" w:history="1"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val="en-US" w:eastAsia="ru-RU"/>
          </w:rPr>
          <w:t>2.3.0</w:t>
        </w:r>
      </w:hyperlink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there is an additional parameter </w:t>
      </w:r>
      <w:proofErr w:type="spellStart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sessionId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in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 all existing event handlers, so you </w:t>
      </w:r>
      <w:proofErr w:type="gramStart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have to</w:t>
      </w:r>
      <w:proofErr w:type="gram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 adjust it manually.</w:t>
      </w:r>
    </w:p>
    <w:p w14:paraId="1BD129B3" w14:textId="77777777" w:rsidR="00C166EC" w:rsidRPr="00C166EC" w:rsidRDefault="00C166EC" w:rsidP="00C166EC">
      <w:pPr>
        <w:shd w:val="clear" w:color="auto" w:fill="F2F2F2"/>
        <w:spacing w:before="150" w:after="225" w:line="240" w:lineRule="auto"/>
        <w:ind w:left="720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Examples of some event handlers to customize:</w:t>
      </w:r>
    </w:p>
    <w:p w14:paraId="42397F49" w14:textId="77777777" w:rsidR="00C166EC" w:rsidRPr="00C166EC" w:rsidRDefault="00C166EC" w:rsidP="00C166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C166EC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private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r w:rsidRPr="00C166EC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void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Pr="00C166EC">
        <w:rPr>
          <w:rFonts w:ascii="inherit" w:eastAsia="Times New Roman" w:hAnsi="inherit" w:cs="Courier New"/>
          <w:b/>
          <w:bCs/>
          <w:color w:val="99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OnStartupHandler</w:t>
      </w:r>
      <w:proofErr w:type="spellEnd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(</w:t>
      </w:r>
      <w:proofErr w:type="gramEnd"/>
      <w:r w:rsidRPr="00C166EC">
        <w:rPr>
          <w:rFonts w:ascii="inherit" w:eastAsia="Times New Roman" w:hAnsi="inherit" w:cs="Courier New"/>
          <w:b/>
          <w:bCs/>
          <w:color w:val="445588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string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message)</w:t>
      </w:r>
    </w:p>
    <w:p w14:paraId="32D4E365" w14:textId="77777777" w:rsidR="00C166EC" w:rsidRPr="00C166EC" w:rsidRDefault="00C166EC" w:rsidP="00C166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C166EC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private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r w:rsidRPr="00C166EC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void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Pr="00C166EC">
        <w:rPr>
          <w:rFonts w:ascii="inherit" w:eastAsia="Times New Roman" w:hAnsi="inherit" w:cs="Courier New"/>
          <w:b/>
          <w:bCs/>
          <w:color w:val="99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OnScanMeHandler</w:t>
      </w:r>
      <w:proofErr w:type="spellEnd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(</w:t>
      </w:r>
      <w:proofErr w:type="gramEnd"/>
      <w:r w:rsidRPr="00C166EC">
        <w:rPr>
          <w:rFonts w:ascii="inherit" w:eastAsia="Times New Roman" w:hAnsi="inherit" w:cs="Courier New"/>
          <w:b/>
          <w:bCs/>
          <w:color w:val="445588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string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proofErr w:type="spellStart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qrcodePath</w:t>
      </w:r>
      <w:proofErr w:type="spellEnd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</w:t>
      </w:r>
    </w:p>
    <w:p w14:paraId="2C24654C" w14:textId="77777777" w:rsidR="00C166EC" w:rsidRPr="00C166EC" w:rsidRDefault="00C166EC" w:rsidP="00C166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C166EC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private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r w:rsidRPr="00C166EC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void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Pr="00C166EC">
        <w:rPr>
          <w:rFonts w:ascii="inherit" w:eastAsia="Times New Roman" w:hAnsi="inherit" w:cs="Courier New"/>
          <w:b/>
          <w:bCs/>
          <w:color w:val="99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OnReceiveMessageHandler</w:t>
      </w:r>
      <w:proofErr w:type="spellEnd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(</w:t>
      </w:r>
      <w:proofErr w:type="spellStart"/>
      <w:proofErr w:type="gramEnd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WhatsAppNETAPI.Message</w:t>
      </w:r>
      <w:proofErr w:type="spellEnd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message)</w:t>
      </w:r>
    </w:p>
    <w:p w14:paraId="0B4ED2A7" w14:textId="77777777" w:rsidR="00C166EC" w:rsidRPr="00C166EC" w:rsidRDefault="00C166EC" w:rsidP="00C166EC">
      <w:pPr>
        <w:shd w:val="clear" w:color="auto" w:fill="F2F2F2"/>
        <w:spacing w:after="0" w:line="240" w:lineRule="auto"/>
        <w:ind w:left="720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All you </w:t>
      </w:r>
      <w:proofErr w:type="gramStart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have to</w:t>
      </w:r>
      <w:proofErr w:type="gram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 do is add a parameter of </w:t>
      </w:r>
      <w:proofErr w:type="spellStart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sessionId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type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string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like this:</w:t>
      </w:r>
    </w:p>
    <w:p w14:paraId="69F4136D" w14:textId="77777777" w:rsidR="00C166EC" w:rsidRPr="00C166EC" w:rsidRDefault="00C166EC" w:rsidP="00C166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C166EC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private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r w:rsidRPr="00C166EC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void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Pr="00C166EC">
        <w:rPr>
          <w:rFonts w:ascii="inherit" w:eastAsia="Times New Roman" w:hAnsi="inherit" w:cs="Courier New"/>
          <w:b/>
          <w:bCs/>
          <w:color w:val="99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OnStartupHandler</w:t>
      </w:r>
      <w:proofErr w:type="spellEnd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(</w:t>
      </w:r>
      <w:proofErr w:type="gramEnd"/>
      <w:r w:rsidRPr="00C166EC">
        <w:rPr>
          <w:rFonts w:ascii="inherit" w:eastAsia="Times New Roman" w:hAnsi="inherit" w:cs="Courier New"/>
          <w:b/>
          <w:bCs/>
          <w:color w:val="445588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string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message, </w:t>
      </w:r>
      <w:r w:rsidRPr="00C166EC">
        <w:rPr>
          <w:rFonts w:ascii="inherit" w:eastAsia="Times New Roman" w:hAnsi="inherit" w:cs="Courier New"/>
          <w:b/>
          <w:bCs/>
          <w:color w:val="445588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string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proofErr w:type="spellStart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sessionId</w:t>
      </w:r>
      <w:proofErr w:type="spellEnd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</w:t>
      </w:r>
    </w:p>
    <w:p w14:paraId="539A36BB" w14:textId="77777777" w:rsidR="00C166EC" w:rsidRPr="00C166EC" w:rsidRDefault="00C166EC" w:rsidP="00C166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C166EC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private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r w:rsidRPr="00C166EC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void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Pr="00C166EC">
        <w:rPr>
          <w:rFonts w:ascii="inherit" w:eastAsia="Times New Roman" w:hAnsi="inherit" w:cs="Courier New"/>
          <w:b/>
          <w:bCs/>
          <w:color w:val="99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OnScanMeHandler</w:t>
      </w:r>
      <w:proofErr w:type="spellEnd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(</w:t>
      </w:r>
      <w:proofErr w:type="gramEnd"/>
      <w:r w:rsidRPr="00C166EC">
        <w:rPr>
          <w:rFonts w:ascii="inherit" w:eastAsia="Times New Roman" w:hAnsi="inherit" w:cs="Courier New"/>
          <w:b/>
          <w:bCs/>
          <w:color w:val="445588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string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proofErr w:type="spellStart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qrcodePath</w:t>
      </w:r>
      <w:proofErr w:type="spellEnd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, </w:t>
      </w:r>
      <w:r w:rsidRPr="00C166EC">
        <w:rPr>
          <w:rFonts w:ascii="inherit" w:eastAsia="Times New Roman" w:hAnsi="inherit" w:cs="Courier New"/>
          <w:b/>
          <w:bCs/>
          <w:color w:val="445588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string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proofErr w:type="spellStart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sessionId</w:t>
      </w:r>
      <w:proofErr w:type="spellEnd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</w:t>
      </w:r>
    </w:p>
    <w:p w14:paraId="5E32809E" w14:textId="77777777" w:rsidR="00C166EC" w:rsidRPr="00C166EC" w:rsidRDefault="00C166EC" w:rsidP="00C166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C166EC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private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r w:rsidRPr="00C166EC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void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Pr="00C166EC">
        <w:rPr>
          <w:rFonts w:ascii="inherit" w:eastAsia="Times New Roman" w:hAnsi="inherit" w:cs="Courier New"/>
          <w:b/>
          <w:bCs/>
          <w:color w:val="99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OnReceiveMessageHandler</w:t>
      </w:r>
      <w:proofErr w:type="spellEnd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(</w:t>
      </w:r>
      <w:proofErr w:type="spellStart"/>
      <w:proofErr w:type="gramEnd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WhatsAppNETAPI.Message</w:t>
      </w:r>
      <w:proofErr w:type="spellEnd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message, </w:t>
      </w:r>
      <w:r w:rsidRPr="00C166EC">
        <w:rPr>
          <w:rFonts w:ascii="inherit" w:eastAsia="Times New Roman" w:hAnsi="inherit" w:cs="Courier New"/>
          <w:b/>
          <w:bCs/>
          <w:color w:val="445588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string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proofErr w:type="spellStart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sessionId</w:t>
      </w:r>
      <w:proofErr w:type="spellEnd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</w:t>
      </w:r>
    </w:p>
    <w:p w14:paraId="527D21B0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</w:pPr>
      <w:r w:rsidRPr="00C166EC"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  <w:t>v2.2.0 (2021-08-12)</w:t>
      </w:r>
    </w:p>
    <w:p w14:paraId="2582332F" w14:textId="77777777" w:rsidR="00C166EC" w:rsidRPr="00C166EC" w:rsidRDefault="00C166EC" w:rsidP="00C166EC">
      <w:pPr>
        <w:numPr>
          <w:ilvl w:val="0"/>
          <w:numId w:val="2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lastRenderedPageBreak/>
        <w:t xml:space="preserve">New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features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:</w:t>
      </w:r>
    </w:p>
    <w:p w14:paraId="0EF2482D" w14:textId="77777777" w:rsidR="00C166EC" w:rsidRPr="00C166EC" w:rsidRDefault="00C166EC" w:rsidP="00C166EC">
      <w:pPr>
        <w:numPr>
          <w:ilvl w:val="1"/>
          <w:numId w:val="2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Added a feature to get group information without a member</w:t>
      </w:r>
    </w:p>
    <w:p w14:paraId="7FC79F5D" w14:textId="77777777" w:rsidR="00C166EC" w:rsidRPr="00C166EC" w:rsidRDefault="00C166EC" w:rsidP="00C166EC">
      <w:pPr>
        <w:numPr>
          <w:ilvl w:val="1"/>
          <w:numId w:val="2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Added a feature to send location</w:t>
      </w:r>
    </w:p>
    <w:p w14:paraId="2839BBC1" w14:textId="77777777" w:rsidR="00C166EC" w:rsidRPr="00C166EC" w:rsidRDefault="00C166EC" w:rsidP="00C166EC">
      <w:pPr>
        <w:numPr>
          <w:ilvl w:val="1"/>
          <w:numId w:val="2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Added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logout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feature</w:t>
      </w:r>
      <w:proofErr w:type="spellEnd"/>
    </w:p>
    <w:p w14:paraId="49E4B673" w14:textId="77777777" w:rsidR="00C166EC" w:rsidRPr="00C166EC" w:rsidRDefault="00C166EC" w:rsidP="00C166EC">
      <w:pPr>
        <w:numPr>
          <w:ilvl w:val="0"/>
          <w:numId w:val="2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Bug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fixes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:</w:t>
      </w:r>
    </w:p>
    <w:p w14:paraId="663843B9" w14:textId="77777777" w:rsidR="00C166EC" w:rsidRPr="00C166EC" w:rsidRDefault="00C166EC" w:rsidP="00C166EC">
      <w:pPr>
        <w:numPr>
          <w:ilvl w:val="1"/>
          <w:numId w:val="2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Subscribe to the status of outgoing messages sent to the group</w:t>
      </w:r>
    </w:p>
    <w:p w14:paraId="178B0A45" w14:textId="77777777" w:rsidR="00C166EC" w:rsidRPr="00C166EC" w:rsidRDefault="00C166EC" w:rsidP="00C166EC">
      <w:pPr>
        <w:numPr>
          <w:ilvl w:val="0"/>
          <w:numId w:val="2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Improve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:</w:t>
      </w:r>
    </w:p>
    <w:p w14:paraId="4C15A86C" w14:textId="77777777" w:rsidR="00C166EC" w:rsidRPr="00C166EC" w:rsidRDefault="00C166EC" w:rsidP="00C166EC">
      <w:pPr>
        <w:numPr>
          <w:ilvl w:val="1"/>
          <w:numId w:val="2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Reading messages from the group, can already get the message sender information</w:t>
      </w:r>
    </w:p>
    <w:p w14:paraId="75EB0947" w14:textId="77777777" w:rsidR="00C166EC" w:rsidRPr="00C166EC" w:rsidRDefault="00C166EC" w:rsidP="00C166EC">
      <w:pPr>
        <w:numPr>
          <w:ilvl w:val="1"/>
          <w:numId w:val="2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Added WhatsApp web and Chrome version information at initialization</w:t>
      </w:r>
    </w:p>
    <w:p w14:paraId="54CFE506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</w:pPr>
      <w:r w:rsidRPr="00C166EC"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  <w:t>v2.1.0 (2021-07-30)</w:t>
      </w:r>
    </w:p>
    <w:p w14:paraId="4691F750" w14:textId="77777777" w:rsidR="00C166EC" w:rsidRPr="00C166EC" w:rsidRDefault="00C166EC" w:rsidP="00C166EC">
      <w:pPr>
        <w:numPr>
          <w:ilvl w:val="0"/>
          <w:numId w:val="23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New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features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:</w:t>
      </w:r>
    </w:p>
    <w:p w14:paraId="68C9939F" w14:textId="77777777" w:rsidR="00C166EC" w:rsidRPr="00C166EC" w:rsidRDefault="00C166EC" w:rsidP="00C166EC">
      <w:pPr>
        <w:numPr>
          <w:ilvl w:val="1"/>
          <w:numId w:val="23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Added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ReplyMessage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(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quoted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message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)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feature</w:t>
      </w:r>
      <w:proofErr w:type="spellEnd"/>
    </w:p>
    <w:p w14:paraId="1831399E" w14:textId="77777777" w:rsidR="00C166EC" w:rsidRPr="00C166EC" w:rsidRDefault="00C166EC" w:rsidP="00C166EC">
      <w:pPr>
        <w:numPr>
          <w:ilvl w:val="1"/>
          <w:numId w:val="23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Added feature to send picture, audio, </w:t>
      </w:r>
      <w:proofErr w:type="gramStart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video</w:t>
      </w:r>
      <w:proofErr w:type="gram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 and document messages via URL</w:t>
      </w:r>
    </w:p>
    <w:p w14:paraId="337C29BB" w14:textId="77777777" w:rsidR="00C166EC" w:rsidRPr="00C166EC" w:rsidRDefault="00C166EC" w:rsidP="00C166EC">
      <w:pPr>
        <w:numPr>
          <w:ilvl w:val="1"/>
          <w:numId w:val="23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Added a feature to save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vcard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 messages in file form</w:t>
      </w:r>
    </w:p>
    <w:p w14:paraId="3D59C1C7" w14:textId="77777777" w:rsidR="00C166EC" w:rsidRPr="00C166EC" w:rsidRDefault="00C166EC" w:rsidP="00C166EC">
      <w:pPr>
        <w:numPr>
          <w:ilvl w:val="1"/>
          <w:numId w:val="23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Added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ChangeState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 event to monitor connection status changes</w:t>
      </w:r>
    </w:p>
    <w:p w14:paraId="376BB6C7" w14:textId="77777777" w:rsidR="00C166EC" w:rsidRPr="00C166EC" w:rsidRDefault="00C166EC" w:rsidP="00C166EC">
      <w:pPr>
        <w:numPr>
          <w:ilvl w:val="0"/>
          <w:numId w:val="23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Improve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:</w:t>
      </w:r>
    </w:p>
    <w:p w14:paraId="3A4FAEB5" w14:textId="77777777" w:rsidR="00C166EC" w:rsidRPr="00C166EC" w:rsidRDefault="00C166EC" w:rsidP="00C166EC">
      <w:pPr>
        <w:numPr>
          <w:ilvl w:val="1"/>
          <w:numId w:val="23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Reading incoming messages with type </w:t>
      </w:r>
      <w:proofErr w:type="spellStart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location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and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</w:t>
      </w:r>
      <w:proofErr w:type="spellStart"/>
      <w:proofErr w:type="gramStart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vcard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(</w:t>
      </w:r>
      <w:proofErr w:type="gram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the data is already in the form of an object)</w:t>
      </w:r>
    </w:p>
    <w:p w14:paraId="1DEE3B5C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</w:pPr>
      <w:r w:rsidRPr="00C166EC"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  <w:t>v2.0.2 (2021-07-25)</w:t>
      </w:r>
    </w:p>
    <w:p w14:paraId="5767F796" w14:textId="77777777" w:rsidR="00C166EC" w:rsidRPr="00C166EC" w:rsidRDefault="00C166EC" w:rsidP="00C166EC">
      <w:pPr>
        <w:numPr>
          <w:ilvl w:val="0"/>
          <w:numId w:val="24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Replaced the </w:t>
      </w:r>
      <w:hyperlink r:id="rId44" w:history="1"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val="en-US" w:eastAsia="ru-RU"/>
          </w:rPr>
          <w:t xml:space="preserve">Selenium </w:t>
        </w:r>
        <w:proofErr w:type="spellStart"/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val="en-US" w:eastAsia="ru-RU"/>
          </w:rPr>
          <w:t>Webdriver</w:t>
        </w:r>
        <w:proofErr w:type="spellEnd"/>
      </w:hyperlink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library with </w:t>
      </w:r>
      <w:hyperlink r:id="rId45" w:history="1">
        <w:r w:rsidRPr="00C166EC">
          <w:rPr>
            <w:rFonts w:eastAsia="Times New Roman" w:cs="Calibri"/>
            <w:color w:val="0F79D0"/>
            <w:sz w:val="24"/>
            <w:szCs w:val="24"/>
            <w:bdr w:val="none" w:sz="0" w:space="0" w:color="auto" w:frame="1"/>
            <w:lang w:val="en-US" w:eastAsia="ru-RU"/>
          </w:rPr>
          <w:t>the whatsapp-web.js</w:t>
        </w:r>
      </w:hyperlink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library as the main engine for communicating with WhatsApp Web.</w:t>
      </w:r>
    </w:p>
    <w:p w14:paraId="4A92140D" w14:textId="77777777" w:rsidR="00C166EC" w:rsidRPr="00C166EC" w:rsidRDefault="00C166EC" w:rsidP="00C166EC">
      <w:pPr>
        <w:numPr>
          <w:ilvl w:val="0"/>
          <w:numId w:val="24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Full mode </w:t>
      </w:r>
      <w:proofErr w:type="spellStart"/>
      <w:r w:rsidRPr="00C166EC">
        <w:rPr>
          <w:rFonts w:ascii="inherit" w:eastAsia="Times New Roman" w:hAnsi="inherit" w:cs="Calibri"/>
          <w:i/>
          <w:iCs/>
          <w:color w:val="373737"/>
          <w:sz w:val="24"/>
          <w:szCs w:val="24"/>
          <w:bdr w:val="none" w:sz="0" w:space="0" w:color="auto" w:frame="1"/>
          <w:lang w:val="en-US" w:eastAsia="ru-RU"/>
        </w:rPr>
        <w:t>siluman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(headless/no window)</w:t>
      </w:r>
    </w:p>
    <w:p w14:paraId="61181967" w14:textId="77777777" w:rsidR="00C166EC" w:rsidRPr="00C166EC" w:rsidRDefault="00C166EC" w:rsidP="00C166EC">
      <w:pPr>
        <w:numPr>
          <w:ilvl w:val="0"/>
          <w:numId w:val="24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Not compatible with project examples that still use library version 1.3.x</w:t>
      </w:r>
    </w:p>
    <w:p w14:paraId="749366B9" w14:textId="77777777" w:rsidR="00C166EC" w:rsidRPr="00C166EC" w:rsidRDefault="00C166EC" w:rsidP="00C166EC">
      <w:pPr>
        <w:numPr>
          <w:ilvl w:val="0"/>
          <w:numId w:val="24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Grab groups and members to read group data and its members so you can save the results to the database</w:t>
      </w:r>
    </w:p>
    <w:p w14:paraId="55D8AD09" w14:textId="77777777" w:rsidR="00C166EC" w:rsidRPr="00C166EC" w:rsidRDefault="00C166EC" w:rsidP="00C166EC">
      <w:pPr>
        <w:numPr>
          <w:ilvl w:val="0"/>
          <w:numId w:val="24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Improved the function of sending messages with images, audio, video, and all types of documents</w:t>
      </w:r>
    </w:p>
    <w:p w14:paraId="74730669" w14:textId="77777777" w:rsidR="00C166EC" w:rsidRPr="00C166EC" w:rsidRDefault="00C166EC" w:rsidP="00C166EC">
      <w:pPr>
        <w:numPr>
          <w:ilvl w:val="0"/>
          <w:numId w:val="24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Can save images, audio, video, and all types of documents from incoming messages (you can specify the storage location yourself)</w:t>
      </w:r>
    </w:p>
    <w:p w14:paraId="7BC9E9AB" w14:textId="77777777" w:rsidR="00C166EC" w:rsidRPr="00C166EC" w:rsidRDefault="00C166EC" w:rsidP="00C166EC">
      <w:pPr>
        <w:numPr>
          <w:ilvl w:val="0"/>
          <w:numId w:val="24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Can also read messages with type </w:t>
      </w:r>
      <w:proofErr w:type="spellStart"/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contact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and</w:t>
      </w:r>
      <w:r w:rsidRPr="00C166EC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location</w:t>
      </w:r>
      <w:proofErr w:type="spellEnd"/>
    </w:p>
    <w:p w14:paraId="0C164B52" w14:textId="77777777" w:rsidR="00C166EC" w:rsidRPr="00C166EC" w:rsidRDefault="00C166EC" w:rsidP="00C166EC">
      <w:pPr>
        <w:numPr>
          <w:ilvl w:val="0"/>
          <w:numId w:val="24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Archive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chat</w:t>
      </w:r>
      <w:proofErr w:type="spellEnd"/>
    </w:p>
    <w:p w14:paraId="4E54488D" w14:textId="77777777" w:rsidR="00C166EC" w:rsidRPr="00C166EC" w:rsidRDefault="00C166EC" w:rsidP="00C166EC">
      <w:pPr>
        <w:numPr>
          <w:ilvl w:val="0"/>
          <w:numId w:val="24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Delete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chat</w:t>
      </w:r>
      <w:proofErr w:type="spellEnd"/>
    </w:p>
    <w:p w14:paraId="1270392B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</w:pPr>
      <w:r w:rsidRPr="00C166EC"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  <w:t>v1.3.3 (2021-02-02)</w:t>
      </w:r>
    </w:p>
    <w:p w14:paraId="764DE855" w14:textId="77777777" w:rsidR="00C166EC" w:rsidRPr="00C166EC" w:rsidRDefault="00C166EC" w:rsidP="00C166EC">
      <w:pPr>
        <w:numPr>
          <w:ilvl w:val="0"/>
          <w:numId w:val="25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Minor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update</w:t>
      </w:r>
      <w:proofErr w:type="spellEnd"/>
    </w:p>
    <w:p w14:paraId="25D6EA2F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</w:pPr>
      <w:r w:rsidRPr="00C166EC"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  <w:t>v1.3.2 (2020-11-22)</w:t>
      </w:r>
    </w:p>
    <w:p w14:paraId="40E2D6BB" w14:textId="77777777" w:rsidR="00C166EC" w:rsidRPr="00C166EC" w:rsidRDefault="00C166EC" w:rsidP="00C166EC">
      <w:pPr>
        <w:numPr>
          <w:ilvl w:val="0"/>
          <w:numId w:val="26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Bug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fixes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:</w:t>
      </w:r>
    </w:p>
    <w:p w14:paraId="59548C9D" w14:textId="77777777" w:rsidR="00C166EC" w:rsidRPr="00C166EC" w:rsidRDefault="00C166EC" w:rsidP="00C166EC">
      <w:pPr>
        <w:numPr>
          <w:ilvl w:val="1"/>
          <w:numId w:val="26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Send messages containing </w:t>
      </w:r>
      <w:r w:rsidRPr="00C166EC">
        <w:rPr>
          <w:rFonts w:ascii="inherit" w:eastAsia="Times New Roman" w:hAnsi="inherit" w:cs="Calibri"/>
          <w:i/>
          <w:iCs/>
          <w:color w:val="373737"/>
          <w:sz w:val="24"/>
          <w:szCs w:val="24"/>
          <w:bdr w:val="none" w:sz="0" w:space="0" w:color="auto" w:frame="1"/>
          <w:lang w:val="en-US" w:eastAsia="ru-RU"/>
        </w:rPr>
        <w:t>emoji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in </w:t>
      </w:r>
      <w:r w:rsidRPr="00C166EC">
        <w:rPr>
          <w:rFonts w:ascii="inherit" w:eastAsia="Times New Roman" w:hAnsi="inherit" w:cs="Calibri"/>
          <w:i/>
          <w:iCs/>
          <w:color w:val="373737"/>
          <w:sz w:val="24"/>
          <w:szCs w:val="24"/>
          <w:bdr w:val="none" w:sz="0" w:space="0" w:color="auto" w:frame="1"/>
          <w:lang w:val="en-US" w:eastAsia="ru-RU"/>
        </w:rPr>
        <w:t>stealth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mode (headless/no window).</w:t>
      </w:r>
    </w:p>
    <w:p w14:paraId="1BA34438" w14:textId="77777777" w:rsidR="00C166EC" w:rsidRPr="00C166EC" w:rsidRDefault="00C166EC" w:rsidP="00C166EC">
      <w:pPr>
        <w:numPr>
          <w:ilvl w:val="0"/>
          <w:numId w:val="26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Improve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:</w:t>
      </w:r>
    </w:p>
    <w:p w14:paraId="617CE25F" w14:textId="77777777" w:rsidR="00C166EC" w:rsidRPr="00C166EC" w:rsidRDefault="00C166EC" w:rsidP="00C166EC">
      <w:pPr>
        <w:numPr>
          <w:ilvl w:val="1"/>
          <w:numId w:val="26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The listen/subscribe method for incoming messages.</w:t>
      </w:r>
    </w:p>
    <w:p w14:paraId="0F05420A" w14:textId="77777777" w:rsidR="00C166EC" w:rsidRPr="00C166EC" w:rsidRDefault="00C166EC" w:rsidP="00C166EC">
      <w:pPr>
        <w:numPr>
          <w:ilvl w:val="1"/>
          <w:numId w:val="26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Method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of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sending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message</w:t>
      </w:r>
      <w:proofErr w:type="spellEnd"/>
    </w:p>
    <w:p w14:paraId="57C31FD8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</w:pPr>
      <w:r w:rsidRPr="00C166EC"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  <w:lastRenderedPageBreak/>
        <w:t>v1.3.1 (2020-07-20)</w:t>
      </w:r>
    </w:p>
    <w:p w14:paraId="73A993BB" w14:textId="77777777" w:rsidR="00C166EC" w:rsidRPr="00C166EC" w:rsidRDefault="00C166EC" w:rsidP="00C166EC">
      <w:pPr>
        <w:numPr>
          <w:ilvl w:val="0"/>
          <w:numId w:val="27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Bug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fixes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:</w:t>
      </w:r>
    </w:p>
    <w:p w14:paraId="4B956D36" w14:textId="77777777" w:rsidR="00C166EC" w:rsidRPr="00C166EC" w:rsidRDefault="00C166EC" w:rsidP="00C166EC">
      <w:pPr>
        <w:numPr>
          <w:ilvl w:val="1"/>
          <w:numId w:val="27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Sending a picture message to a contact that is not registered in WA contacts, the message sent becomes a duplicate. 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Example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: Message </w:t>
      </w:r>
      <w:proofErr w:type="spellStart"/>
      <w:proofErr w:type="gramStart"/>
      <w:r w:rsidRPr="00C166EC">
        <w:rPr>
          <w:rFonts w:ascii="inherit" w:eastAsia="Times New Roman" w:hAnsi="inherit" w:cs="Calibri"/>
          <w:b/>
          <w:bCs/>
          <w:color w:val="373737"/>
          <w:sz w:val="24"/>
          <w:szCs w:val="24"/>
          <w:bdr w:val="none" w:sz="0" w:space="0" w:color="auto" w:frame="1"/>
          <w:lang w:eastAsia="ru-RU"/>
        </w:rPr>
        <w:t>test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 ,</w:t>
      </w:r>
      <w:proofErr w:type="gram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sent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as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 </w:t>
      </w:r>
      <w:proofErr w:type="spellStart"/>
      <w:r w:rsidRPr="00C166EC">
        <w:rPr>
          <w:rFonts w:ascii="inherit" w:eastAsia="Times New Roman" w:hAnsi="inherit" w:cs="Calibri"/>
          <w:b/>
          <w:bCs/>
          <w:color w:val="373737"/>
          <w:sz w:val="24"/>
          <w:szCs w:val="24"/>
          <w:bdr w:val="none" w:sz="0" w:space="0" w:color="auto" w:frame="1"/>
          <w:lang w:eastAsia="ru-RU"/>
        </w:rPr>
        <w:t>testtest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 .</w:t>
      </w:r>
    </w:p>
    <w:p w14:paraId="3E8B8942" w14:textId="77777777" w:rsidR="00C166EC" w:rsidRPr="00C166EC" w:rsidRDefault="00C166EC" w:rsidP="00C166EC">
      <w:pPr>
        <w:numPr>
          <w:ilvl w:val="0"/>
          <w:numId w:val="27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Improve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:</w:t>
      </w:r>
    </w:p>
    <w:p w14:paraId="0A1D7E40" w14:textId="77777777" w:rsidR="00C166EC" w:rsidRPr="00C166EC" w:rsidRDefault="00C166EC" w:rsidP="00C166EC">
      <w:pPr>
        <w:numPr>
          <w:ilvl w:val="1"/>
          <w:numId w:val="27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Mode </w:t>
      </w:r>
      <w:proofErr w:type="spellStart"/>
      <w:r w:rsidRPr="00C166EC">
        <w:rPr>
          <w:rFonts w:ascii="inherit" w:eastAsia="Times New Roman" w:hAnsi="inherit" w:cs="Calibri"/>
          <w:i/>
          <w:iCs/>
          <w:color w:val="373737"/>
          <w:sz w:val="24"/>
          <w:szCs w:val="24"/>
          <w:bdr w:val="none" w:sz="0" w:space="0" w:color="auto" w:frame="1"/>
          <w:lang w:val="en-US" w:eastAsia="ru-RU"/>
        </w:rPr>
        <w:t>siluman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(headless/no window).</w:t>
      </w:r>
    </w:p>
    <w:p w14:paraId="2881057D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</w:pPr>
      <w:r w:rsidRPr="00C166EC"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  <w:t>v1.3.0 (2020-07-17)</w:t>
      </w:r>
    </w:p>
    <w:p w14:paraId="78BC54A3" w14:textId="77777777" w:rsidR="00C166EC" w:rsidRPr="00C166EC" w:rsidRDefault="00C166EC" w:rsidP="00C166EC">
      <w:pPr>
        <w:numPr>
          <w:ilvl w:val="0"/>
          <w:numId w:val="2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New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features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:</w:t>
      </w:r>
    </w:p>
    <w:p w14:paraId="6C07F550" w14:textId="77777777" w:rsidR="00C166EC" w:rsidRPr="00C166EC" w:rsidRDefault="00C166EC" w:rsidP="00C166EC">
      <w:pPr>
        <w:numPr>
          <w:ilvl w:val="1"/>
          <w:numId w:val="2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The subscribe message feature is sent, with this feature we can check whether the message has been sent or not.</w:t>
      </w:r>
    </w:p>
    <w:p w14:paraId="085AE0E6" w14:textId="77777777" w:rsidR="00C166EC" w:rsidRPr="00C166EC" w:rsidRDefault="00C166EC" w:rsidP="00C166EC">
      <w:pPr>
        <w:numPr>
          <w:ilvl w:val="0"/>
          <w:numId w:val="2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Bug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fixes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:</w:t>
      </w:r>
    </w:p>
    <w:p w14:paraId="21727B26" w14:textId="77777777" w:rsidR="00C166EC" w:rsidRPr="00C166EC" w:rsidRDefault="00C166EC" w:rsidP="00C166EC">
      <w:pPr>
        <w:numPr>
          <w:ilvl w:val="1"/>
          <w:numId w:val="2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Sending a message to a contact that is not registered in WA contacts, the message sent becomes a duplicate. 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Example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: Message </w:t>
      </w:r>
      <w:proofErr w:type="spellStart"/>
      <w:proofErr w:type="gramStart"/>
      <w:r w:rsidRPr="00C166EC">
        <w:rPr>
          <w:rFonts w:ascii="inherit" w:eastAsia="Times New Roman" w:hAnsi="inherit" w:cs="Calibri"/>
          <w:b/>
          <w:bCs/>
          <w:color w:val="373737"/>
          <w:sz w:val="24"/>
          <w:szCs w:val="24"/>
          <w:bdr w:val="none" w:sz="0" w:space="0" w:color="auto" w:frame="1"/>
          <w:lang w:eastAsia="ru-RU"/>
        </w:rPr>
        <w:t>test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 ,</w:t>
      </w:r>
      <w:proofErr w:type="gram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sent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as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 </w:t>
      </w:r>
      <w:proofErr w:type="spellStart"/>
      <w:r w:rsidRPr="00C166EC">
        <w:rPr>
          <w:rFonts w:ascii="inherit" w:eastAsia="Times New Roman" w:hAnsi="inherit" w:cs="Calibri"/>
          <w:b/>
          <w:bCs/>
          <w:color w:val="373737"/>
          <w:sz w:val="24"/>
          <w:szCs w:val="24"/>
          <w:bdr w:val="none" w:sz="0" w:space="0" w:color="auto" w:frame="1"/>
          <w:lang w:eastAsia="ru-RU"/>
        </w:rPr>
        <w:t>testtest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 .</w:t>
      </w:r>
    </w:p>
    <w:p w14:paraId="3FEB1EFF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</w:pPr>
      <w:r w:rsidRPr="00C166EC"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  <w:t>v1.2.0 (2020-07-13)</w:t>
      </w:r>
    </w:p>
    <w:p w14:paraId="3A10ED56" w14:textId="77777777" w:rsidR="00C166EC" w:rsidRPr="00C166EC" w:rsidRDefault="00C166EC" w:rsidP="00C166EC">
      <w:pPr>
        <w:numPr>
          <w:ilvl w:val="0"/>
          <w:numId w:val="29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New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features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:</w:t>
      </w:r>
    </w:p>
    <w:p w14:paraId="366DC7C5" w14:textId="77777777" w:rsidR="00C166EC" w:rsidRPr="00C166EC" w:rsidRDefault="00C166EC" w:rsidP="00C166EC">
      <w:pPr>
        <w:numPr>
          <w:ilvl w:val="1"/>
          <w:numId w:val="29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Added </w:t>
      </w:r>
      <w:r w:rsidRPr="00C166EC">
        <w:rPr>
          <w:rFonts w:ascii="inherit" w:eastAsia="Times New Roman" w:hAnsi="inherit" w:cs="Calibri"/>
          <w:i/>
          <w:iCs/>
          <w:color w:val="373737"/>
          <w:sz w:val="24"/>
          <w:szCs w:val="24"/>
          <w:bdr w:val="none" w:sz="0" w:space="0" w:color="auto" w:frame="1"/>
          <w:lang w:val="en-US" w:eastAsia="ru-RU"/>
        </w:rPr>
        <w:t>stealth</w:t>
      </w: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mode (headless/no window)</w:t>
      </w:r>
    </w:p>
    <w:p w14:paraId="2C95AE01" w14:textId="77777777" w:rsidR="00C166EC" w:rsidRPr="00C166EC" w:rsidRDefault="00C166EC" w:rsidP="00C166EC">
      <w:pPr>
        <w:numPr>
          <w:ilvl w:val="1"/>
          <w:numId w:val="29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Added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grab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contacts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feature</w:t>
      </w:r>
      <w:proofErr w:type="spellEnd"/>
    </w:p>
    <w:p w14:paraId="05412340" w14:textId="77777777" w:rsidR="00C166EC" w:rsidRPr="00C166EC" w:rsidRDefault="00C166EC" w:rsidP="00C166EC">
      <w:pPr>
        <w:numPr>
          <w:ilvl w:val="0"/>
          <w:numId w:val="29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Improve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:</w:t>
      </w:r>
    </w:p>
    <w:p w14:paraId="2EF1FB49" w14:textId="77777777" w:rsidR="00C166EC" w:rsidRPr="00C166EC" w:rsidRDefault="00C166EC" w:rsidP="00C166EC">
      <w:pPr>
        <w:numPr>
          <w:ilvl w:val="1"/>
          <w:numId w:val="29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Method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SendMessageAsync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,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BroadcastMessage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dan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ListenIncomingMessageAsync</w:t>
      </w:r>
      <w:proofErr w:type="spellEnd"/>
    </w:p>
    <w:p w14:paraId="1441D95E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</w:pPr>
      <w:r w:rsidRPr="00C166EC"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  <w:t>v1.1.0 (2020-07-05)</w:t>
      </w:r>
    </w:p>
    <w:p w14:paraId="3D3CA751" w14:textId="77777777" w:rsidR="00C166EC" w:rsidRPr="00C166EC" w:rsidRDefault="00C166EC" w:rsidP="00C166EC">
      <w:pPr>
        <w:numPr>
          <w:ilvl w:val="0"/>
          <w:numId w:val="30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New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features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:</w:t>
      </w:r>
    </w:p>
    <w:p w14:paraId="5AEBA2CB" w14:textId="77777777" w:rsidR="00C166EC" w:rsidRPr="00C166EC" w:rsidRDefault="00C166EC" w:rsidP="00C166EC">
      <w:pPr>
        <w:numPr>
          <w:ilvl w:val="1"/>
          <w:numId w:val="30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Added a feature to send messages with pictures</w:t>
      </w:r>
    </w:p>
    <w:p w14:paraId="1CD133D1" w14:textId="77777777" w:rsidR="00C166EC" w:rsidRPr="00C166EC" w:rsidRDefault="00C166EC" w:rsidP="00C166EC">
      <w:pPr>
        <w:numPr>
          <w:ilvl w:val="1"/>
          <w:numId w:val="30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Added a feature to send document files</w:t>
      </w:r>
    </w:p>
    <w:p w14:paraId="20BDAC40" w14:textId="77777777" w:rsidR="00C166EC" w:rsidRPr="00C166EC" w:rsidRDefault="00C166EC" w:rsidP="00C166EC">
      <w:pPr>
        <w:numPr>
          <w:ilvl w:val="0"/>
          <w:numId w:val="30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Improve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:</w:t>
      </w:r>
    </w:p>
    <w:p w14:paraId="2785C621" w14:textId="77777777" w:rsidR="00C166EC" w:rsidRPr="00C166EC" w:rsidRDefault="00C166EC" w:rsidP="00C166EC">
      <w:pPr>
        <w:numPr>
          <w:ilvl w:val="1"/>
          <w:numId w:val="30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Added support for .NET Framework 4.0</w:t>
      </w:r>
    </w:p>
    <w:p w14:paraId="520EA047" w14:textId="77777777" w:rsidR="00C166EC" w:rsidRPr="00C166EC" w:rsidRDefault="00C166EC" w:rsidP="00C166EC">
      <w:pPr>
        <w:numPr>
          <w:ilvl w:val="1"/>
          <w:numId w:val="30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Incoming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message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subscribe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feature</w:t>
      </w:r>
      <w:proofErr w:type="spellEnd"/>
    </w:p>
    <w:p w14:paraId="162797CA" w14:textId="77777777" w:rsidR="00C166EC" w:rsidRPr="00C166EC" w:rsidRDefault="00C166EC" w:rsidP="00C166EC">
      <w:pPr>
        <w:numPr>
          <w:ilvl w:val="0"/>
          <w:numId w:val="30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Bug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fixes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:</w:t>
      </w:r>
    </w:p>
    <w:p w14:paraId="07F6EB9D" w14:textId="77777777" w:rsidR="00C166EC" w:rsidRPr="00C166EC" w:rsidRDefault="00C166EC" w:rsidP="00C166EC">
      <w:pPr>
        <w:numPr>
          <w:ilvl w:val="1"/>
          <w:numId w:val="30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Sending a contact with an invalid number</w:t>
      </w:r>
    </w:p>
    <w:p w14:paraId="26B9A799" w14:textId="77777777" w:rsidR="00C166EC" w:rsidRPr="00C166EC" w:rsidRDefault="00C166EC" w:rsidP="00C166EC">
      <w:pPr>
        <w:numPr>
          <w:ilvl w:val="1"/>
          <w:numId w:val="30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Sending multi-line messages during broadcast</w:t>
      </w:r>
    </w:p>
    <w:p w14:paraId="3B5F6FF3" w14:textId="77777777" w:rsidR="00C166EC" w:rsidRPr="00C166EC" w:rsidRDefault="00C166EC" w:rsidP="00C166EC">
      <w:pPr>
        <w:numPr>
          <w:ilvl w:val="0"/>
          <w:numId w:val="30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Deprecated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:</w:t>
      </w:r>
    </w:p>
    <w:p w14:paraId="57568F2C" w14:textId="77777777" w:rsidR="00C166EC" w:rsidRPr="00C166EC" w:rsidRDefault="00C166EC" w:rsidP="00C166EC">
      <w:pPr>
        <w:numPr>
          <w:ilvl w:val="1"/>
          <w:numId w:val="30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Property </w:t>
      </w:r>
      <w:del w:id="0" w:author="Unknown">
        <w:r w:rsidRPr="00C166EC">
          <w:rPr>
            <w:rFonts w:eastAsia="Times New Roman" w:cs="Calibri"/>
            <w:color w:val="373737"/>
            <w:sz w:val="24"/>
            <w:szCs w:val="24"/>
            <w:bdr w:val="none" w:sz="0" w:space="0" w:color="auto" w:frame="1"/>
            <w:lang w:val="en-US" w:eastAsia="ru-RU"/>
          </w:rPr>
          <w:delText>AutoReplay</w:delText>
        </w:r>
      </w:del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it's no longer used, so just disable it in the old code</w:t>
      </w:r>
    </w:p>
    <w:p w14:paraId="2EBF7948" w14:textId="77777777" w:rsidR="00C166EC" w:rsidRPr="00C166EC" w:rsidRDefault="00C166EC" w:rsidP="00C166EC">
      <w:pPr>
        <w:numPr>
          <w:ilvl w:val="1"/>
          <w:numId w:val="30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Method </w:t>
      </w:r>
      <w:del w:id="1" w:author="Unknown">
        <w:r w:rsidRPr="00C166EC">
          <w:rPr>
            <w:rFonts w:eastAsia="Times New Roman" w:cs="Calibri"/>
            <w:color w:val="373737"/>
            <w:sz w:val="24"/>
            <w:szCs w:val="24"/>
            <w:bdr w:val="none" w:sz="0" w:space="0" w:color="auto" w:frame="1"/>
            <w:lang w:val="en-US" w:eastAsia="ru-RU"/>
          </w:rPr>
          <w:delText>SendMessageAutoReplay</w:delText>
        </w:r>
      </w:del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no longer used, please use the </w:t>
      </w:r>
      <w:proofErr w:type="spellStart"/>
      <w:r w:rsidRPr="00C166EC">
        <w:rPr>
          <w:rFonts w:ascii="inherit" w:eastAsia="Times New Roman" w:hAnsi="inherit" w:cs="Calibri"/>
          <w:i/>
          <w:iCs/>
          <w:color w:val="373737"/>
          <w:sz w:val="24"/>
          <w:szCs w:val="24"/>
          <w:bdr w:val="none" w:sz="0" w:space="0" w:color="auto" w:frame="1"/>
          <w:lang w:val="en-US" w:eastAsia="ru-RU"/>
        </w:rPr>
        <w:t>SendMessage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 method instead</w:t>
      </w:r>
    </w:p>
    <w:p w14:paraId="029C8106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</w:pPr>
      <w:r w:rsidRPr="00C166EC"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  <w:t>v1.0.5 (2020-06-24)</w:t>
      </w:r>
    </w:p>
    <w:p w14:paraId="490E69B1" w14:textId="77777777" w:rsidR="00C166EC" w:rsidRPr="00C166EC" w:rsidRDefault="00C166EC" w:rsidP="00C166EC">
      <w:pPr>
        <w:numPr>
          <w:ilvl w:val="0"/>
          <w:numId w:val="31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Bug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fixes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:</w:t>
      </w:r>
    </w:p>
    <w:p w14:paraId="48F99314" w14:textId="77777777" w:rsidR="00C166EC" w:rsidRPr="00C166EC" w:rsidRDefault="00C166EC" w:rsidP="00C166EC">
      <w:pPr>
        <w:numPr>
          <w:ilvl w:val="1"/>
          <w:numId w:val="31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Sending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multi-line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messages</w:t>
      </w:r>
      <w:proofErr w:type="spellEnd"/>
    </w:p>
    <w:p w14:paraId="298C46B3" w14:textId="77777777" w:rsidR="00C166EC" w:rsidRPr="00C166EC" w:rsidRDefault="00C166EC" w:rsidP="00C166EC">
      <w:pPr>
        <w:numPr>
          <w:ilvl w:val="0"/>
          <w:numId w:val="31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Improve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:</w:t>
      </w:r>
    </w:p>
    <w:p w14:paraId="0581121B" w14:textId="77777777" w:rsidR="00C166EC" w:rsidRPr="00C166EC" w:rsidRDefault="00C166EC" w:rsidP="00C166EC">
      <w:pPr>
        <w:numPr>
          <w:ilvl w:val="1"/>
          <w:numId w:val="31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Incoming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message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subscribe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feature</w:t>
      </w:r>
      <w:proofErr w:type="spellEnd"/>
    </w:p>
    <w:p w14:paraId="43A03774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</w:pPr>
      <w:r w:rsidRPr="00C166EC"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  <w:lastRenderedPageBreak/>
        <w:t>v1.0.0 (2020-06-22)</w:t>
      </w:r>
    </w:p>
    <w:p w14:paraId="747C25F8" w14:textId="77777777" w:rsidR="00C166EC" w:rsidRPr="00C166EC" w:rsidRDefault="00C166EC" w:rsidP="00C166EC">
      <w:pPr>
        <w:numPr>
          <w:ilvl w:val="0"/>
          <w:numId w:val="3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First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release</w:t>
      </w:r>
      <w:proofErr w:type="spellEnd"/>
    </w:p>
    <w:p w14:paraId="59C98A36" w14:textId="77777777" w:rsidR="00C166EC" w:rsidRPr="00C166EC" w:rsidRDefault="00C166EC" w:rsidP="00C166EC">
      <w:pPr>
        <w:numPr>
          <w:ilvl w:val="0"/>
          <w:numId w:val="3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Sending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message</w:t>
      </w:r>
      <w:proofErr w:type="spellEnd"/>
    </w:p>
    <w:p w14:paraId="23C821D8" w14:textId="77777777" w:rsidR="00C166EC" w:rsidRPr="00C166EC" w:rsidRDefault="00C166EC" w:rsidP="00C166EC">
      <w:pPr>
        <w:numPr>
          <w:ilvl w:val="0"/>
          <w:numId w:val="3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Send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multiple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messages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(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broadcast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)</w:t>
      </w:r>
    </w:p>
    <w:p w14:paraId="4FC72858" w14:textId="77777777" w:rsidR="00C166EC" w:rsidRPr="00C166EC" w:rsidRDefault="00C166EC" w:rsidP="00C166EC">
      <w:pPr>
        <w:numPr>
          <w:ilvl w:val="0"/>
          <w:numId w:val="3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Listen/subscribe incoming messages, so no need to add a timer object again to read incoming messages</w:t>
      </w:r>
    </w:p>
    <w:p w14:paraId="26639FBF" w14:textId="77777777" w:rsidR="00C166EC" w:rsidRPr="00C166EC" w:rsidRDefault="00C166EC" w:rsidP="00C166EC">
      <w:pPr>
        <w:numPr>
          <w:ilvl w:val="0"/>
          <w:numId w:val="3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Auto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replay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of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incoming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messages</w:t>
      </w:r>
      <w:proofErr w:type="spellEnd"/>
    </w:p>
    <w:p w14:paraId="56F42BD1" w14:textId="77777777" w:rsidR="00C166EC" w:rsidRPr="00C166EC" w:rsidRDefault="00C166EC" w:rsidP="00C166EC">
      <w:pPr>
        <w:numPr>
          <w:ilvl w:val="0"/>
          <w:numId w:val="3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Automatic login (So no need to scan the WA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QRCode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 xml:space="preserve"> back and forth, just once)</w:t>
      </w:r>
    </w:p>
    <w:p w14:paraId="7041CB10" w14:textId="77777777" w:rsidR="00C166EC" w:rsidRPr="00C166EC" w:rsidRDefault="00C166EC" w:rsidP="00C166EC">
      <w:pPr>
        <w:numPr>
          <w:ilvl w:val="0"/>
          <w:numId w:val="3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val="en-US" w:eastAsia="ru-RU"/>
        </w:rPr>
        <w:t>All existing methods except the method for connecting to the WA/Chrome browser, are made async (asynchronously) so they don't block the UI when executed.</w:t>
      </w:r>
    </w:p>
    <w:p w14:paraId="2718125C" w14:textId="77777777" w:rsidR="00C166EC" w:rsidRPr="00C166EC" w:rsidRDefault="00C166EC" w:rsidP="00C166EC">
      <w:pPr>
        <w:numPr>
          <w:ilvl w:val="0"/>
          <w:numId w:val="3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Support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all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types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of</w:t>
      </w:r>
      <w:proofErr w:type="spellEnd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373737"/>
          <w:sz w:val="24"/>
          <w:szCs w:val="24"/>
          <w:lang w:eastAsia="ru-RU"/>
        </w:rPr>
        <w:t>databases</w:t>
      </w:r>
      <w:proofErr w:type="spellEnd"/>
    </w:p>
    <w:p w14:paraId="61851C7A" w14:textId="77777777" w:rsidR="00C166EC" w:rsidRPr="00C166EC" w:rsidRDefault="00C166EC" w:rsidP="00C166EC">
      <w:pPr>
        <w:shd w:val="clear" w:color="auto" w:fill="212121"/>
        <w:spacing w:after="0" w:line="240" w:lineRule="auto"/>
        <w:textAlignment w:val="baseline"/>
        <w:rPr>
          <w:rFonts w:eastAsia="Times New Roman" w:cs="Calibri"/>
          <w:color w:val="F2F2F2"/>
          <w:sz w:val="24"/>
          <w:szCs w:val="24"/>
          <w:lang w:val="en-US" w:eastAsia="ru-RU"/>
        </w:rPr>
      </w:pPr>
      <w:r w:rsidRPr="00C166EC">
        <w:rPr>
          <w:rFonts w:eastAsia="Times New Roman" w:cs="Calibri"/>
          <w:color w:val="F2F2F2"/>
          <w:sz w:val="24"/>
          <w:szCs w:val="24"/>
          <w:lang w:val="en-US" w:eastAsia="ru-RU"/>
        </w:rPr>
        <w:t xml:space="preserve">© 2020 - 2021 </w:t>
      </w:r>
      <w:proofErr w:type="spellStart"/>
      <w:r w:rsidRPr="00C166EC">
        <w:rPr>
          <w:rFonts w:eastAsia="Times New Roman" w:cs="Calibri"/>
          <w:color w:val="F2F2F2"/>
          <w:sz w:val="24"/>
          <w:szCs w:val="24"/>
          <w:lang w:val="en-US" w:eastAsia="ru-RU"/>
        </w:rPr>
        <w:t>Kamarudin</w:t>
      </w:r>
      <w:proofErr w:type="spellEnd"/>
      <w:r w:rsidRPr="00C166EC">
        <w:rPr>
          <w:rFonts w:eastAsia="Times New Roman" w:cs="Calibri"/>
          <w:color w:val="F2F2F2"/>
          <w:sz w:val="24"/>
          <w:szCs w:val="24"/>
          <w:lang w:val="en-US" w:eastAsia="ru-RU"/>
        </w:rPr>
        <w:t>. Powered by </w:t>
      </w:r>
      <w:hyperlink r:id="rId46" w:history="1">
        <w:r w:rsidRPr="00C166EC">
          <w:rPr>
            <w:rFonts w:eastAsia="Times New Roman" w:cs="Calibri"/>
            <w:color w:val="F2F2F2"/>
            <w:sz w:val="24"/>
            <w:szCs w:val="24"/>
            <w:u w:val="single"/>
            <w:bdr w:val="none" w:sz="0" w:space="0" w:color="auto" w:frame="1"/>
            <w:lang w:val="en-US" w:eastAsia="ru-RU"/>
          </w:rPr>
          <w:t>Jekyll</w:t>
        </w:r>
      </w:hyperlink>
      <w:r w:rsidRPr="00C166EC">
        <w:rPr>
          <w:rFonts w:eastAsia="Times New Roman" w:cs="Calibri"/>
          <w:color w:val="F2F2F2"/>
          <w:sz w:val="24"/>
          <w:szCs w:val="24"/>
          <w:lang w:val="en-US" w:eastAsia="ru-RU"/>
        </w:rPr>
        <w:t> &amp; </w:t>
      </w:r>
      <w:hyperlink r:id="rId47" w:history="1">
        <w:r w:rsidRPr="00C166EC">
          <w:rPr>
            <w:rFonts w:eastAsia="Times New Roman" w:cs="Calibri"/>
            <w:color w:val="F2F2F2"/>
            <w:sz w:val="24"/>
            <w:szCs w:val="24"/>
            <w:u w:val="single"/>
            <w:bdr w:val="none" w:sz="0" w:space="0" w:color="auto" w:frame="1"/>
            <w:lang w:val="en-US" w:eastAsia="ru-RU"/>
          </w:rPr>
          <w:t>The Slate theme</w:t>
        </w:r>
      </w:hyperlink>
      <w:r w:rsidRPr="00C166EC">
        <w:rPr>
          <w:rFonts w:eastAsia="Times New Roman" w:cs="Calibri"/>
          <w:color w:val="F2F2F2"/>
          <w:sz w:val="24"/>
          <w:szCs w:val="24"/>
          <w:lang w:val="en-US" w:eastAsia="ru-RU"/>
        </w:rPr>
        <w:br/>
      </w:r>
      <w:hyperlink r:id="rId48" w:history="1">
        <w:r w:rsidRPr="00C166EC">
          <w:rPr>
            <w:rFonts w:eastAsia="Times New Roman" w:cs="Calibri"/>
            <w:color w:val="F2F2F2"/>
            <w:sz w:val="24"/>
            <w:szCs w:val="24"/>
            <w:u w:val="single"/>
            <w:bdr w:val="none" w:sz="0" w:space="0" w:color="auto" w:frame="1"/>
            <w:lang w:val="en-US" w:eastAsia="ru-RU"/>
          </w:rPr>
          <w:t>Coding4ever's Blog</w:t>
        </w:r>
      </w:hyperlink>
      <w:r w:rsidRPr="00C166EC">
        <w:rPr>
          <w:rFonts w:eastAsia="Times New Roman" w:cs="Calibri"/>
          <w:color w:val="F2F2F2"/>
          <w:sz w:val="24"/>
          <w:szCs w:val="24"/>
          <w:lang w:val="en-US" w:eastAsia="ru-RU"/>
        </w:rPr>
        <w:t> | </w:t>
      </w:r>
      <w:hyperlink r:id="rId49" w:history="1">
        <w:r w:rsidRPr="00C166EC">
          <w:rPr>
            <w:rFonts w:eastAsia="Times New Roman" w:cs="Calibri"/>
            <w:color w:val="F2F2F2"/>
            <w:sz w:val="24"/>
            <w:szCs w:val="24"/>
            <w:u w:val="single"/>
            <w:bdr w:val="none" w:sz="0" w:space="0" w:color="auto" w:frame="1"/>
            <w:lang w:val="en-US" w:eastAsia="ru-RU"/>
          </w:rPr>
          <w:t>rudi.krsoftware@gmail.com</w:t>
        </w:r>
      </w:hyperlink>
    </w:p>
    <w:p w14:paraId="4AA251FB" w14:textId="77777777" w:rsidR="00C166EC" w:rsidRPr="00C166EC" w:rsidRDefault="00C166EC" w:rsidP="00C166EC">
      <w:pPr>
        <w:shd w:val="clear" w:color="auto" w:fill="212121"/>
        <w:spacing w:after="0" w:line="240" w:lineRule="auto"/>
        <w:textAlignment w:val="baseline"/>
        <w:rPr>
          <w:rFonts w:eastAsia="Times New Roman" w:cs="Calibri"/>
          <w:color w:val="F2F2F2"/>
          <w:sz w:val="24"/>
          <w:szCs w:val="24"/>
          <w:lang w:eastAsia="ru-RU"/>
        </w:rPr>
      </w:pPr>
      <w:proofErr w:type="spellStart"/>
      <w:r w:rsidRPr="00C166EC">
        <w:rPr>
          <w:rFonts w:eastAsia="Times New Roman" w:cs="Calibri"/>
          <w:color w:val="F2F2F2"/>
          <w:sz w:val="24"/>
          <w:szCs w:val="24"/>
          <w:lang w:eastAsia="ru-RU"/>
        </w:rPr>
        <w:t>Published</w:t>
      </w:r>
      <w:proofErr w:type="spellEnd"/>
      <w:r w:rsidRPr="00C166EC">
        <w:rPr>
          <w:rFonts w:eastAsia="Times New Roman" w:cs="Calibri"/>
          <w:color w:val="F2F2F2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F2F2F2"/>
          <w:sz w:val="24"/>
          <w:szCs w:val="24"/>
          <w:lang w:eastAsia="ru-RU"/>
        </w:rPr>
        <w:t>with</w:t>
      </w:r>
      <w:proofErr w:type="spellEnd"/>
      <w:r w:rsidRPr="00C166EC">
        <w:rPr>
          <w:rFonts w:eastAsia="Times New Roman" w:cs="Calibri"/>
          <w:color w:val="F2F2F2"/>
          <w:sz w:val="24"/>
          <w:szCs w:val="24"/>
          <w:lang w:eastAsia="ru-RU"/>
        </w:rPr>
        <w:t xml:space="preserve"> </w:t>
      </w:r>
      <w:r w:rsidRPr="00C166EC">
        <w:rPr>
          <w:rFonts w:ascii="Segoe UI Emoji" w:eastAsia="Times New Roman" w:hAnsi="Segoe UI Emoji" w:cs="Segoe UI Emoji"/>
          <w:color w:val="F2F2F2"/>
          <w:sz w:val="24"/>
          <w:szCs w:val="24"/>
          <w:lang w:eastAsia="ru-RU"/>
        </w:rPr>
        <w:t>❤️</w:t>
      </w:r>
      <w:r w:rsidRPr="00C166EC">
        <w:rPr>
          <w:rFonts w:eastAsia="Times New Roman" w:cs="Calibri"/>
          <w:color w:val="F2F2F2"/>
          <w:sz w:val="24"/>
          <w:szCs w:val="24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F2F2F2"/>
          <w:sz w:val="24"/>
          <w:szCs w:val="24"/>
          <w:lang w:eastAsia="ru-RU"/>
        </w:rPr>
        <w:t>by</w:t>
      </w:r>
      <w:proofErr w:type="spellEnd"/>
      <w:r w:rsidRPr="00C166EC">
        <w:rPr>
          <w:rFonts w:eastAsia="Times New Roman" w:cs="Calibri"/>
          <w:color w:val="F2F2F2"/>
          <w:sz w:val="24"/>
          <w:szCs w:val="24"/>
          <w:lang w:eastAsia="ru-RU"/>
        </w:rPr>
        <w:t> </w:t>
      </w:r>
      <w:proofErr w:type="spellStart"/>
      <w:r w:rsidRPr="00C166EC">
        <w:rPr>
          <w:rFonts w:eastAsia="Times New Roman" w:cs="Calibri"/>
          <w:color w:val="F2F2F2"/>
          <w:sz w:val="24"/>
          <w:szCs w:val="24"/>
          <w:lang w:eastAsia="ru-RU"/>
        </w:rPr>
        <w:fldChar w:fldCharType="begin"/>
      </w:r>
      <w:r w:rsidRPr="00C166EC">
        <w:rPr>
          <w:rFonts w:eastAsia="Times New Roman" w:cs="Calibri"/>
          <w:color w:val="F2F2F2"/>
          <w:sz w:val="24"/>
          <w:szCs w:val="24"/>
          <w:lang w:eastAsia="ru-RU"/>
        </w:rPr>
        <w:instrText xml:space="preserve"> HYPERLINK "https://pages.github.com/" </w:instrText>
      </w:r>
      <w:r w:rsidRPr="00C166EC">
        <w:rPr>
          <w:rFonts w:eastAsia="Times New Roman" w:cs="Calibri"/>
          <w:color w:val="F2F2F2"/>
          <w:sz w:val="24"/>
          <w:szCs w:val="24"/>
          <w:lang w:eastAsia="ru-RU"/>
        </w:rPr>
        <w:fldChar w:fldCharType="separate"/>
      </w:r>
      <w:r w:rsidRPr="00C166EC">
        <w:rPr>
          <w:rFonts w:eastAsia="Times New Roman" w:cs="Calibri"/>
          <w:color w:val="F2F2F2"/>
          <w:sz w:val="24"/>
          <w:szCs w:val="24"/>
          <w:u w:val="single"/>
          <w:bdr w:val="none" w:sz="0" w:space="0" w:color="auto" w:frame="1"/>
          <w:lang w:eastAsia="ru-RU"/>
        </w:rPr>
        <w:t>GitHub</w:t>
      </w:r>
      <w:proofErr w:type="spellEnd"/>
      <w:r w:rsidRPr="00C166EC">
        <w:rPr>
          <w:rFonts w:eastAsia="Times New Roman" w:cs="Calibri"/>
          <w:color w:val="F2F2F2"/>
          <w:sz w:val="24"/>
          <w:szCs w:val="24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C166EC">
        <w:rPr>
          <w:rFonts w:eastAsia="Times New Roman" w:cs="Calibri"/>
          <w:color w:val="F2F2F2"/>
          <w:sz w:val="24"/>
          <w:szCs w:val="24"/>
          <w:u w:val="single"/>
          <w:bdr w:val="none" w:sz="0" w:space="0" w:color="auto" w:frame="1"/>
          <w:lang w:eastAsia="ru-RU"/>
        </w:rPr>
        <w:t>Pages</w:t>
      </w:r>
      <w:proofErr w:type="spellEnd"/>
      <w:r w:rsidRPr="00C166EC">
        <w:rPr>
          <w:rFonts w:eastAsia="Times New Roman" w:cs="Calibri"/>
          <w:color w:val="F2F2F2"/>
          <w:sz w:val="24"/>
          <w:szCs w:val="24"/>
          <w:lang w:eastAsia="ru-RU"/>
        </w:rPr>
        <w:fldChar w:fldCharType="end"/>
      </w:r>
    </w:p>
    <w:p w14:paraId="502FE5F8" w14:textId="77777777" w:rsidR="00D84B28" w:rsidRPr="00C166EC" w:rsidRDefault="00D84B28" w:rsidP="00C166EC"/>
    <w:sectPr w:rsidR="00D84B28" w:rsidRPr="00C166EC" w:rsidSect="0016450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C50"/>
    <w:multiLevelType w:val="multilevel"/>
    <w:tmpl w:val="C0CA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0567A"/>
    <w:multiLevelType w:val="multilevel"/>
    <w:tmpl w:val="B222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940616"/>
    <w:multiLevelType w:val="multilevel"/>
    <w:tmpl w:val="3E3E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1E0C22"/>
    <w:multiLevelType w:val="multilevel"/>
    <w:tmpl w:val="4672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E41B42"/>
    <w:multiLevelType w:val="multilevel"/>
    <w:tmpl w:val="F4DA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3E3954"/>
    <w:multiLevelType w:val="multilevel"/>
    <w:tmpl w:val="3248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4708C7"/>
    <w:multiLevelType w:val="multilevel"/>
    <w:tmpl w:val="FB16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AC4718"/>
    <w:multiLevelType w:val="multilevel"/>
    <w:tmpl w:val="3CF8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C66576"/>
    <w:multiLevelType w:val="multilevel"/>
    <w:tmpl w:val="3826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AB61D4"/>
    <w:multiLevelType w:val="multilevel"/>
    <w:tmpl w:val="88F2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955658"/>
    <w:multiLevelType w:val="multilevel"/>
    <w:tmpl w:val="6CE2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C8434F"/>
    <w:multiLevelType w:val="multilevel"/>
    <w:tmpl w:val="FD1A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401181"/>
    <w:multiLevelType w:val="multilevel"/>
    <w:tmpl w:val="8358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BC50E9"/>
    <w:multiLevelType w:val="multilevel"/>
    <w:tmpl w:val="5BF8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575050"/>
    <w:multiLevelType w:val="multilevel"/>
    <w:tmpl w:val="90FC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980340"/>
    <w:multiLevelType w:val="multilevel"/>
    <w:tmpl w:val="C6CA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02201E"/>
    <w:multiLevelType w:val="multilevel"/>
    <w:tmpl w:val="8E86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CE2BB4"/>
    <w:multiLevelType w:val="multilevel"/>
    <w:tmpl w:val="9FD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0652C3"/>
    <w:multiLevelType w:val="multilevel"/>
    <w:tmpl w:val="8CD4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CF0527"/>
    <w:multiLevelType w:val="multilevel"/>
    <w:tmpl w:val="D364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373440"/>
    <w:multiLevelType w:val="multilevel"/>
    <w:tmpl w:val="78E8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960BAC"/>
    <w:multiLevelType w:val="multilevel"/>
    <w:tmpl w:val="D7C2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D45466"/>
    <w:multiLevelType w:val="multilevel"/>
    <w:tmpl w:val="09E6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0C1F0F"/>
    <w:multiLevelType w:val="multilevel"/>
    <w:tmpl w:val="8DE2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91688A"/>
    <w:multiLevelType w:val="multilevel"/>
    <w:tmpl w:val="6534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C75F16"/>
    <w:multiLevelType w:val="multilevel"/>
    <w:tmpl w:val="3334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A51E1E"/>
    <w:multiLevelType w:val="multilevel"/>
    <w:tmpl w:val="166C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0C16EB"/>
    <w:multiLevelType w:val="multilevel"/>
    <w:tmpl w:val="AFE8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3D2427B"/>
    <w:multiLevelType w:val="multilevel"/>
    <w:tmpl w:val="3A40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AC580B"/>
    <w:multiLevelType w:val="multilevel"/>
    <w:tmpl w:val="AE5A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014E45"/>
    <w:multiLevelType w:val="multilevel"/>
    <w:tmpl w:val="D1D2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F876E5"/>
    <w:multiLevelType w:val="multilevel"/>
    <w:tmpl w:val="21B4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20"/>
  </w:num>
  <w:num w:numId="3">
    <w:abstractNumId w:val="13"/>
  </w:num>
  <w:num w:numId="4">
    <w:abstractNumId w:val="19"/>
  </w:num>
  <w:num w:numId="5">
    <w:abstractNumId w:val="27"/>
  </w:num>
  <w:num w:numId="6">
    <w:abstractNumId w:val="8"/>
  </w:num>
  <w:num w:numId="7">
    <w:abstractNumId w:val="5"/>
  </w:num>
  <w:num w:numId="8">
    <w:abstractNumId w:val="16"/>
  </w:num>
  <w:num w:numId="9">
    <w:abstractNumId w:val="10"/>
  </w:num>
  <w:num w:numId="10">
    <w:abstractNumId w:val="26"/>
  </w:num>
  <w:num w:numId="11">
    <w:abstractNumId w:val="28"/>
  </w:num>
  <w:num w:numId="12">
    <w:abstractNumId w:val="17"/>
  </w:num>
  <w:num w:numId="13">
    <w:abstractNumId w:val="9"/>
  </w:num>
  <w:num w:numId="14">
    <w:abstractNumId w:val="25"/>
  </w:num>
  <w:num w:numId="15">
    <w:abstractNumId w:val="4"/>
  </w:num>
  <w:num w:numId="16">
    <w:abstractNumId w:val="18"/>
  </w:num>
  <w:num w:numId="17">
    <w:abstractNumId w:val="0"/>
  </w:num>
  <w:num w:numId="18">
    <w:abstractNumId w:val="2"/>
  </w:num>
  <w:num w:numId="19">
    <w:abstractNumId w:val="1"/>
  </w:num>
  <w:num w:numId="20">
    <w:abstractNumId w:val="30"/>
  </w:num>
  <w:num w:numId="21">
    <w:abstractNumId w:val="7"/>
  </w:num>
  <w:num w:numId="22">
    <w:abstractNumId w:val="31"/>
  </w:num>
  <w:num w:numId="23">
    <w:abstractNumId w:val="22"/>
  </w:num>
  <w:num w:numId="24">
    <w:abstractNumId w:val="15"/>
  </w:num>
  <w:num w:numId="25">
    <w:abstractNumId w:val="11"/>
  </w:num>
  <w:num w:numId="26">
    <w:abstractNumId w:val="24"/>
  </w:num>
  <w:num w:numId="27">
    <w:abstractNumId w:val="23"/>
  </w:num>
  <w:num w:numId="28">
    <w:abstractNumId w:val="12"/>
  </w:num>
  <w:num w:numId="29">
    <w:abstractNumId w:val="3"/>
  </w:num>
  <w:num w:numId="30">
    <w:abstractNumId w:val="21"/>
  </w:num>
  <w:num w:numId="31">
    <w:abstractNumId w:val="14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19E1"/>
    <w:rsid w:val="00164506"/>
    <w:rsid w:val="005519E1"/>
    <w:rsid w:val="0091513B"/>
    <w:rsid w:val="00C166EC"/>
    <w:rsid w:val="00D8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7C4BF"/>
  <w15:chartTrackingRefBased/>
  <w15:docId w15:val="{70A1B792-CA3F-4B08-9C2A-9A99FEB9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C166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166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166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645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link w:val="a3"/>
    <w:uiPriority w:val="99"/>
    <w:rsid w:val="00164506"/>
    <w:rPr>
      <w:rFonts w:ascii="Consolas" w:hAnsi="Consolas"/>
      <w:sz w:val="21"/>
      <w:szCs w:val="21"/>
    </w:rPr>
  </w:style>
  <w:style w:type="character" w:customStyle="1" w:styleId="10">
    <w:name w:val="Заголовок 1 Знак"/>
    <w:link w:val="1"/>
    <w:uiPriority w:val="9"/>
    <w:rsid w:val="00C166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link w:val="2"/>
    <w:uiPriority w:val="9"/>
    <w:rsid w:val="00C166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link w:val="3"/>
    <w:uiPriority w:val="9"/>
    <w:rsid w:val="00C166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C166E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Hyperlink"/>
    <w:uiPriority w:val="99"/>
    <w:semiHidden/>
    <w:unhideWhenUsed/>
    <w:rsid w:val="00C166EC"/>
    <w:rPr>
      <w:color w:val="0000FF"/>
      <w:u w:val="single"/>
    </w:rPr>
  </w:style>
  <w:style w:type="character" w:styleId="a7">
    <w:name w:val="Strong"/>
    <w:uiPriority w:val="22"/>
    <w:qFormat/>
    <w:rsid w:val="00C166EC"/>
    <w:rPr>
      <w:b/>
      <w:bCs/>
    </w:rPr>
  </w:style>
  <w:style w:type="character" w:styleId="a8">
    <w:name w:val="Emphasis"/>
    <w:uiPriority w:val="20"/>
    <w:qFormat/>
    <w:rsid w:val="00C166EC"/>
    <w:rPr>
      <w:i/>
      <w:iCs/>
    </w:rPr>
  </w:style>
  <w:style w:type="character" w:styleId="HTML">
    <w:name w:val="HTML Code"/>
    <w:uiPriority w:val="99"/>
    <w:semiHidden/>
    <w:unhideWhenUsed/>
    <w:rsid w:val="00C166E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16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link w:val="HTML0"/>
    <w:uiPriority w:val="99"/>
    <w:semiHidden/>
    <w:rsid w:val="00C166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C166EC"/>
  </w:style>
  <w:style w:type="character" w:customStyle="1" w:styleId="nf">
    <w:name w:val="nf"/>
    <w:basedOn w:val="a0"/>
    <w:rsid w:val="00C166EC"/>
  </w:style>
  <w:style w:type="character" w:customStyle="1" w:styleId="p">
    <w:name w:val="p"/>
    <w:basedOn w:val="a0"/>
    <w:rsid w:val="00C166EC"/>
  </w:style>
  <w:style w:type="character" w:customStyle="1" w:styleId="kt">
    <w:name w:val="kt"/>
    <w:basedOn w:val="a0"/>
    <w:rsid w:val="00C166EC"/>
  </w:style>
  <w:style w:type="character" w:customStyle="1" w:styleId="n">
    <w:name w:val="n"/>
    <w:basedOn w:val="a0"/>
    <w:rsid w:val="00C166EC"/>
  </w:style>
  <w:style w:type="paragraph" w:customStyle="1" w:styleId="copyright">
    <w:name w:val="copyright"/>
    <w:basedOn w:val="a"/>
    <w:rsid w:val="00C166E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5898">
          <w:marLeft w:val="0"/>
          <w:marRight w:val="0"/>
          <w:marTop w:val="0"/>
          <w:marBottom w:val="0"/>
          <w:divBdr>
            <w:top w:val="single" w:sz="6" w:space="0" w:color="111111"/>
            <w:left w:val="none" w:sz="0" w:space="0" w:color="auto"/>
            <w:bottom w:val="single" w:sz="6" w:space="0" w:color="111111"/>
            <w:right w:val="none" w:sz="0" w:space="0" w:color="auto"/>
          </w:divBdr>
          <w:divsChild>
            <w:div w:id="24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9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9215">
          <w:marLeft w:val="0"/>
          <w:marRight w:val="0"/>
          <w:marTop w:val="0"/>
          <w:marBottom w:val="0"/>
          <w:divBdr>
            <w:top w:val="single" w:sz="6" w:space="0" w:color="111111"/>
            <w:left w:val="none" w:sz="0" w:space="0" w:color="auto"/>
            <w:bottom w:val="single" w:sz="6" w:space="0" w:color="111111"/>
            <w:right w:val="none" w:sz="0" w:space="0" w:color="auto"/>
          </w:divBdr>
          <w:divsChild>
            <w:div w:id="25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edroslopez/whatsapp-web.js/" TargetMode="External"/><Relationship Id="rId18" Type="http://schemas.openxmlformats.org/officeDocument/2006/relationships/hyperlink" Target="https://github.com/pedroslopez/whatsapp-web.js/" TargetMode="External"/><Relationship Id="rId26" Type="http://schemas.openxmlformats.org/officeDocument/2006/relationships/hyperlink" Target="https://github.com/WhatsAppNETClient/WhatsAppNETClient2" TargetMode="External"/><Relationship Id="rId39" Type="http://schemas.openxmlformats.org/officeDocument/2006/relationships/image" Target="media/image15.png"/><Relationship Id="rId21" Type="http://schemas.openxmlformats.org/officeDocument/2006/relationships/hyperlink" Target="https://github.com/WhatsAppNETClient/WhatsAppNETAPINodeJs" TargetMode="External"/><Relationship Id="rId34" Type="http://schemas.openxmlformats.org/officeDocument/2006/relationships/image" Target="media/image11.png"/><Relationship Id="rId42" Type="http://schemas.openxmlformats.org/officeDocument/2006/relationships/image" Target="media/image18.png"/><Relationship Id="rId47" Type="http://schemas.openxmlformats.org/officeDocument/2006/relationships/hyperlink" Target="https://github.com/pages-themes/slate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github.com/pedroslopez/whatsapp-web.j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edroslopez/whatsapp-web.js/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git-scm.com/downloads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github.com/WhatsAppNETClient/WhatsAppNETAPINodeJs" TargetMode="External"/><Relationship Id="rId37" Type="http://schemas.openxmlformats.org/officeDocument/2006/relationships/hyperlink" Target="https://github.com/WhatsAppNETClient/WhatsAppNETClient2/issues" TargetMode="External"/><Relationship Id="rId40" Type="http://schemas.openxmlformats.org/officeDocument/2006/relationships/image" Target="media/image16.jpeg"/><Relationship Id="rId45" Type="http://schemas.openxmlformats.org/officeDocument/2006/relationships/hyperlink" Target="https://github.com/pedroslopez/whatsapp-web.j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WhatsAppNETClient/WhatsAppNETAPINodeJs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6.png"/><Relationship Id="rId36" Type="http://schemas.openxmlformats.org/officeDocument/2006/relationships/image" Target="media/image13.png"/><Relationship Id="rId49" Type="http://schemas.openxmlformats.org/officeDocument/2006/relationships/hyperlink" Target="mailto:rudi.krsoftware@gmail.com" TargetMode="External"/><Relationship Id="rId10" Type="http://schemas.openxmlformats.org/officeDocument/2006/relationships/hyperlink" Target="https://github.com/WhatsAppNETClient/WhatsAppNETClientMultiAccount" TargetMode="External"/><Relationship Id="rId19" Type="http://schemas.openxmlformats.org/officeDocument/2006/relationships/hyperlink" Target="https://www.npmjs.com/package/node-signalr" TargetMode="External"/><Relationship Id="rId31" Type="http://schemas.openxmlformats.org/officeDocument/2006/relationships/image" Target="media/image9.png"/><Relationship Id="rId44" Type="http://schemas.openxmlformats.org/officeDocument/2006/relationships/hyperlink" Target="https://www.selenium.dev/documentation/en/webdriv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hatsAppNETClient/WhatsAppNETClientMultiAccount" TargetMode="External"/><Relationship Id="rId14" Type="http://schemas.openxmlformats.org/officeDocument/2006/relationships/hyperlink" Target="https://nodejs.org/en/download/" TargetMode="External"/><Relationship Id="rId22" Type="http://schemas.openxmlformats.org/officeDocument/2006/relationships/hyperlink" Target="https://git-scm.com/downloads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2.png"/><Relationship Id="rId43" Type="http://schemas.openxmlformats.org/officeDocument/2006/relationships/hyperlink" Target="https://www.nuget.org/packages/WhatsAppNETAPI/2.3.0" TargetMode="External"/><Relationship Id="rId48" Type="http://schemas.openxmlformats.org/officeDocument/2006/relationships/hyperlink" Target="http://coding4ever.net/" TargetMode="External"/><Relationship Id="rId8" Type="http://schemas.openxmlformats.org/officeDocument/2006/relationships/hyperlink" Target="https://github.com/k4m4r82/OnlineTestWABot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github.com/pedroslopez/whatsapp-web.js/" TargetMode="External"/><Relationship Id="rId17" Type="http://schemas.openxmlformats.org/officeDocument/2006/relationships/hyperlink" Target="https://www.npmjs.com/package/node-signalr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0.png"/><Relationship Id="rId38" Type="http://schemas.openxmlformats.org/officeDocument/2006/relationships/image" Target="media/image14.jpeg"/><Relationship Id="rId46" Type="http://schemas.openxmlformats.org/officeDocument/2006/relationships/hyperlink" Target="https://jekyllrb.com/" TargetMode="External"/><Relationship Id="rId20" Type="http://schemas.openxmlformats.org/officeDocument/2006/relationships/image" Target="media/image1.png"/><Relationship Id="rId41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hyperlink" Target="http://wa-net.coding4ever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69213-4057-4926-992F-0CB49FF58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2106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14083</CharactersWithSpaces>
  <SharedDoc>false</SharedDoc>
  <HLinks>
    <vt:vector size="186" baseType="variant">
      <vt:variant>
        <vt:i4>5636099</vt:i4>
      </vt:variant>
      <vt:variant>
        <vt:i4>90</vt:i4>
      </vt:variant>
      <vt:variant>
        <vt:i4>0</vt:i4>
      </vt:variant>
      <vt:variant>
        <vt:i4>5</vt:i4>
      </vt:variant>
      <vt:variant>
        <vt:lpwstr>https://pages.github.com/</vt:lpwstr>
      </vt:variant>
      <vt:variant>
        <vt:lpwstr/>
      </vt:variant>
      <vt:variant>
        <vt:i4>5439528</vt:i4>
      </vt:variant>
      <vt:variant>
        <vt:i4>87</vt:i4>
      </vt:variant>
      <vt:variant>
        <vt:i4>0</vt:i4>
      </vt:variant>
      <vt:variant>
        <vt:i4>5</vt:i4>
      </vt:variant>
      <vt:variant>
        <vt:lpwstr>mailto:rudi.krsoftware@gmail.com</vt:lpwstr>
      </vt:variant>
      <vt:variant>
        <vt:lpwstr/>
      </vt:variant>
      <vt:variant>
        <vt:i4>6815779</vt:i4>
      </vt:variant>
      <vt:variant>
        <vt:i4>84</vt:i4>
      </vt:variant>
      <vt:variant>
        <vt:i4>0</vt:i4>
      </vt:variant>
      <vt:variant>
        <vt:i4>5</vt:i4>
      </vt:variant>
      <vt:variant>
        <vt:lpwstr>http://coding4ever.net/</vt:lpwstr>
      </vt:variant>
      <vt:variant>
        <vt:lpwstr/>
      </vt:variant>
      <vt:variant>
        <vt:i4>7602272</vt:i4>
      </vt:variant>
      <vt:variant>
        <vt:i4>81</vt:i4>
      </vt:variant>
      <vt:variant>
        <vt:i4>0</vt:i4>
      </vt:variant>
      <vt:variant>
        <vt:i4>5</vt:i4>
      </vt:variant>
      <vt:variant>
        <vt:lpwstr>https://github.com/pages-themes/slate/</vt:lpwstr>
      </vt:variant>
      <vt:variant>
        <vt:lpwstr/>
      </vt:variant>
      <vt:variant>
        <vt:i4>851998</vt:i4>
      </vt:variant>
      <vt:variant>
        <vt:i4>78</vt:i4>
      </vt:variant>
      <vt:variant>
        <vt:i4>0</vt:i4>
      </vt:variant>
      <vt:variant>
        <vt:i4>5</vt:i4>
      </vt:variant>
      <vt:variant>
        <vt:lpwstr>https://jekyllrb.com/</vt:lpwstr>
      </vt:variant>
      <vt:variant>
        <vt:lpwstr/>
      </vt:variant>
      <vt:variant>
        <vt:i4>6357115</vt:i4>
      </vt:variant>
      <vt:variant>
        <vt:i4>75</vt:i4>
      </vt:variant>
      <vt:variant>
        <vt:i4>0</vt:i4>
      </vt:variant>
      <vt:variant>
        <vt:i4>5</vt:i4>
      </vt:variant>
      <vt:variant>
        <vt:lpwstr>https://github.com/pedroslopez/whatsapp-web.js/</vt:lpwstr>
      </vt:variant>
      <vt:variant>
        <vt:lpwstr/>
      </vt:variant>
      <vt:variant>
        <vt:i4>5505042</vt:i4>
      </vt:variant>
      <vt:variant>
        <vt:i4>72</vt:i4>
      </vt:variant>
      <vt:variant>
        <vt:i4>0</vt:i4>
      </vt:variant>
      <vt:variant>
        <vt:i4>5</vt:i4>
      </vt:variant>
      <vt:variant>
        <vt:lpwstr>https://www.selenium.dev/documentation/en/webdriver/</vt:lpwstr>
      </vt:variant>
      <vt:variant>
        <vt:lpwstr/>
      </vt:variant>
      <vt:variant>
        <vt:i4>6619244</vt:i4>
      </vt:variant>
      <vt:variant>
        <vt:i4>69</vt:i4>
      </vt:variant>
      <vt:variant>
        <vt:i4>0</vt:i4>
      </vt:variant>
      <vt:variant>
        <vt:i4>5</vt:i4>
      </vt:variant>
      <vt:variant>
        <vt:lpwstr>https://www.nuget.org/packages/WhatsAppNETAPI/2.3.0</vt:lpwstr>
      </vt:variant>
      <vt:variant>
        <vt:lpwstr/>
      </vt:variant>
      <vt:variant>
        <vt:i4>8257645</vt:i4>
      </vt:variant>
      <vt:variant>
        <vt:i4>66</vt:i4>
      </vt:variant>
      <vt:variant>
        <vt:i4>0</vt:i4>
      </vt:variant>
      <vt:variant>
        <vt:i4>5</vt:i4>
      </vt:variant>
      <vt:variant>
        <vt:lpwstr>https://github.com/WhatsAppNETClient/WhatsAppNETClientMultiAccount</vt:lpwstr>
      </vt:variant>
      <vt:variant>
        <vt:lpwstr/>
      </vt:variant>
      <vt:variant>
        <vt:i4>2490410</vt:i4>
      </vt:variant>
      <vt:variant>
        <vt:i4>63</vt:i4>
      </vt:variant>
      <vt:variant>
        <vt:i4>0</vt:i4>
      </vt:variant>
      <vt:variant>
        <vt:i4>5</vt:i4>
      </vt:variant>
      <vt:variant>
        <vt:lpwstr>https://github.com/WhatsAppNETClient/WhatsAppNETClient2/issues</vt:lpwstr>
      </vt:variant>
      <vt:variant>
        <vt:lpwstr/>
      </vt:variant>
      <vt:variant>
        <vt:i4>6619245</vt:i4>
      </vt:variant>
      <vt:variant>
        <vt:i4>60</vt:i4>
      </vt:variant>
      <vt:variant>
        <vt:i4>0</vt:i4>
      </vt:variant>
      <vt:variant>
        <vt:i4>5</vt:i4>
      </vt:variant>
      <vt:variant>
        <vt:lpwstr>https://www.nuget.org/packages/WhatsAppNETAPI/</vt:lpwstr>
      </vt:variant>
      <vt:variant>
        <vt:lpwstr/>
      </vt:variant>
      <vt:variant>
        <vt:i4>6619245</vt:i4>
      </vt:variant>
      <vt:variant>
        <vt:i4>57</vt:i4>
      </vt:variant>
      <vt:variant>
        <vt:i4>0</vt:i4>
      </vt:variant>
      <vt:variant>
        <vt:i4>5</vt:i4>
      </vt:variant>
      <vt:variant>
        <vt:lpwstr>https://www.nuget.org/packages/WhatsAppNETAPI/</vt:lpwstr>
      </vt:variant>
      <vt:variant>
        <vt:lpwstr/>
      </vt:variant>
      <vt:variant>
        <vt:i4>1114113</vt:i4>
      </vt:variant>
      <vt:variant>
        <vt:i4>54</vt:i4>
      </vt:variant>
      <vt:variant>
        <vt:i4>0</vt:i4>
      </vt:variant>
      <vt:variant>
        <vt:i4>5</vt:i4>
      </vt:variant>
      <vt:variant>
        <vt:lpwstr>https://github.com/WhatsAppNETClient/WhatsAppNETAPINodeJs</vt:lpwstr>
      </vt:variant>
      <vt:variant>
        <vt:lpwstr/>
      </vt:variant>
      <vt:variant>
        <vt:i4>4849668</vt:i4>
      </vt:variant>
      <vt:variant>
        <vt:i4>51</vt:i4>
      </vt:variant>
      <vt:variant>
        <vt:i4>0</vt:i4>
      </vt:variant>
      <vt:variant>
        <vt:i4>5</vt:i4>
      </vt:variant>
      <vt:variant>
        <vt:lpwstr>https://www.nuget.org/packages/WhatsAppNETAPI</vt:lpwstr>
      </vt:variant>
      <vt:variant>
        <vt:lpwstr/>
      </vt:variant>
      <vt:variant>
        <vt:i4>8126567</vt:i4>
      </vt:variant>
      <vt:variant>
        <vt:i4>48</vt:i4>
      </vt:variant>
      <vt:variant>
        <vt:i4>0</vt:i4>
      </vt:variant>
      <vt:variant>
        <vt:i4>5</vt:i4>
      </vt:variant>
      <vt:variant>
        <vt:lpwstr>https://github.com/WhatsAppNETClient/WhatsAppNETClient2</vt:lpwstr>
      </vt:variant>
      <vt:variant>
        <vt:lpwstr/>
      </vt:variant>
      <vt:variant>
        <vt:i4>5374045</vt:i4>
      </vt:variant>
      <vt:variant>
        <vt:i4>45</vt:i4>
      </vt:variant>
      <vt:variant>
        <vt:i4>0</vt:i4>
      </vt:variant>
      <vt:variant>
        <vt:i4>5</vt:i4>
      </vt:variant>
      <vt:variant>
        <vt:lpwstr>https://git-scm.com/downloads</vt:lpwstr>
      </vt:variant>
      <vt:variant>
        <vt:lpwstr/>
      </vt:variant>
      <vt:variant>
        <vt:i4>1114113</vt:i4>
      </vt:variant>
      <vt:variant>
        <vt:i4>42</vt:i4>
      </vt:variant>
      <vt:variant>
        <vt:i4>0</vt:i4>
      </vt:variant>
      <vt:variant>
        <vt:i4>5</vt:i4>
      </vt:variant>
      <vt:variant>
        <vt:lpwstr>https://github.com/WhatsAppNETClient/WhatsAppNETAPINodeJs</vt:lpwstr>
      </vt:variant>
      <vt:variant>
        <vt:lpwstr/>
      </vt:variant>
      <vt:variant>
        <vt:i4>7536741</vt:i4>
      </vt:variant>
      <vt:variant>
        <vt:i4>39</vt:i4>
      </vt:variant>
      <vt:variant>
        <vt:i4>0</vt:i4>
      </vt:variant>
      <vt:variant>
        <vt:i4>5</vt:i4>
      </vt:variant>
      <vt:variant>
        <vt:lpwstr>https://www.npmjs.com/package/node-signalr</vt:lpwstr>
      </vt:variant>
      <vt:variant>
        <vt:lpwstr/>
      </vt:variant>
      <vt:variant>
        <vt:i4>6357115</vt:i4>
      </vt:variant>
      <vt:variant>
        <vt:i4>36</vt:i4>
      </vt:variant>
      <vt:variant>
        <vt:i4>0</vt:i4>
      </vt:variant>
      <vt:variant>
        <vt:i4>5</vt:i4>
      </vt:variant>
      <vt:variant>
        <vt:lpwstr>https://github.com/pedroslopez/whatsapp-web.js/</vt:lpwstr>
      </vt:variant>
      <vt:variant>
        <vt:lpwstr/>
      </vt:variant>
      <vt:variant>
        <vt:i4>7536741</vt:i4>
      </vt:variant>
      <vt:variant>
        <vt:i4>33</vt:i4>
      </vt:variant>
      <vt:variant>
        <vt:i4>0</vt:i4>
      </vt:variant>
      <vt:variant>
        <vt:i4>5</vt:i4>
      </vt:variant>
      <vt:variant>
        <vt:lpwstr>https://www.npmjs.com/package/node-signalr</vt:lpwstr>
      </vt:variant>
      <vt:variant>
        <vt:lpwstr/>
      </vt:variant>
      <vt:variant>
        <vt:i4>6357115</vt:i4>
      </vt:variant>
      <vt:variant>
        <vt:i4>30</vt:i4>
      </vt:variant>
      <vt:variant>
        <vt:i4>0</vt:i4>
      </vt:variant>
      <vt:variant>
        <vt:i4>5</vt:i4>
      </vt:variant>
      <vt:variant>
        <vt:lpwstr>https://github.com/pedroslopez/whatsapp-web.js/</vt:lpwstr>
      </vt:variant>
      <vt:variant>
        <vt:lpwstr/>
      </vt:variant>
      <vt:variant>
        <vt:i4>1114113</vt:i4>
      </vt:variant>
      <vt:variant>
        <vt:i4>27</vt:i4>
      </vt:variant>
      <vt:variant>
        <vt:i4>0</vt:i4>
      </vt:variant>
      <vt:variant>
        <vt:i4>5</vt:i4>
      </vt:variant>
      <vt:variant>
        <vt:lpwstr>https://github.com/WhatsAppNETClient/WhatsAppNETAPINodeJs</vt:lpwstr>
      </vt:variant>
      <vt:variant>
        <vt:lpwstr/>
      </vt:variant>
      <vt:variant>
        <vt:i4>2097187</vt:i4>
      </vt:variant>
      <vt:variant>
        <vt:i4>24</vt:i4>
      </vt:variant>
      <vt:variant>
        <vt:i4>0</vt:i4>
      </vt:variant>
      <vt:variant>
        <vt:i4>5</vt:i4>
      </vt:variant>
      <vt:variant>
        <vt:lpwstr>https://nodejs.org/en/download/</vt:lpwstr>
      </vt:variant>
      <vt:variant>
        <vt:lpwstr/>
      </vt:variant>
      <vt:variant>
        <vt:i4>6357115</vt:i4>
      </vt:variant>
      <vt:variant>
        <vt:i4>21</vt:i4>
      </vt:variant>
      <vt:variant>
        <vt:i4>0</vt:i4>
      </vt:variant>
      <vt:variant>
        <vt:i4>5</vt:i4>
      </vt:variant>
      <vt:variant>
        <vt:lpwstr>https://github.com/pedroslopez/whatsapp-web.js/</vt:lpwstr>
      </vt:variant>
      <vt:variant>
        <vt:lpwstr/>
      </vt:variant>
      <vt:variant>
        <vt:i4>6357115</vt:i4>
      </vt:variant>
      <vt:variant>
        <vt:i4>18</vt:i4>
      </vt:variant>
      <vt:variant>
        <vt:i4>0</vt:i4>
      </vt:variant>
      <vt:variant>
        <vt:i4>5</vt:i4>
      </vt:variant>
      <vt:variant>
        <vt:lpwstr>https://github.com/pedroslopez/whatsapp-web.js/</vt:lpwstr>
      </vt:variant>
      <vt:variant>
        <vt:lpwstr/>
      </vt:variant>
      <vt:variant>
        <vt:i4>5374045</vt:i4>
      </vt:variant>
      <vt:variant>
        <vt:i4>15</vt:i4>
      </vt:variant>
      <vt:variant>
        <vt:i4>0</vt:i4>
      </vt:variant>
      <vt:variant>
        <vt:i4>5</vt:i4>
      </vt:variant>
      <vt:variant>
        <vt:lpwstr>https://git-scm.com/downloads</vt:lpwstr>
      </vt:variant>
      <vt:variant>
        <vt:lpwstr/>
      </vt:variant>
      <vt:variant>
        <vt:i4>8257645</vt:i4>
      </vt:variant>
      <vt:variant>
        <vt:i4>12</vt:i4>
      </vt:variant>
      <vt:variant>
        <vt:i4>0</vt:i4>
      </vt:variant>
      <vt:variant>
        <vt:i4>5</vt:i4>
      </vt:variant>
      <vt:variant>
        <vt:lpwstr>https://github.com/WhatsAppNETClient/WhatsAppNETClientMultiAccount</vt:lpwstr>
      </vt:variant>
      <vt:variant>
        <vt:lpwstr/>
      </vt:variant>
      <vt:variant>
        <vt:i4>8257645</vt:i4>
      </vt:variant>
      <vt:variant>
        <vt:i4>9</vt:i4>
      </vt:variant>
      <vt:variant>
        <vt:i4>0</vt:i4>
      </vt:variant>
      <vt:variant>
        <vt:i4>5</vt:i4>
      </vt:variant>
      <vt:variant>
        <vt:lpwstr>https://github.com/WhatsAppNETClient/WhatsAppNETClientMultiAccount</vt:lpwstr>
      </vt:variant>
      <vt:variant>
        <vt:lpwstr/>
      </vt:variant>
      <vt:variant>
        <vt:i4>3211298</vt:i4>
      </vt:variant>
      <vt:variant>
        <vt:i4>6</vt:i4>
      </vt:variant>
      <vt:variant>
        <vt:i4>0</vt:i4>
      </vt:variant>
      <vt:variant>
        <vt:i4>5</vt:i4>
      </vt:variant>
      <vt:variant>
        <vt:lpwstr>https://github.com/k4m4r82/OnlineTestWABot</vt:lpwstr>
      </vt:variant>
      <vt:variant>
        <vt:lpwstr/>
      </vt:variant>
      <vt:variant>
        <vt:i4>6357115</vt:i4>
      </vt:variant>
      <vt:variant>
        <vt:i4>3</vt:i4>
      </vt:variant>
      <vt:variant>
        <vt:i4>0</vt:i4>
      </vt:variant>
      <vt:variant>
        <vt:i4>5</vt:i4>
      </vt:variant>
      <vt:variant>
        <vt:lpwstr>https://github.com/pedroslopez/whatsapp-web.js/</vt:lpwstr>
      </vt:variant>
      <vt:variant>
        <vt:lpwstr/>
      </vt:variant>
      <vt:variant>
        <vt:i4>4128817</vt:i4>
      </vt:variant>
      <vt:variant>
        <vt:i4>0</vt:i4>
      </vt:variant>
      <vt:variant>
        <vt:i4>0</vt:i4>
      </vt:variant>
      <vt:variant>
        <vt:i4>5</vt:i4>
      </vt:variant>
      <vt:variant>
        <vt:lpwstr>http://wa-net.coding4ever.net/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mediaexplorer -</dc:creator>
  <cp:keywords/>
  <dc:description/>
  <cp:lastModifiedBy>mediaexplorer -</cp:lastModifiedBy>
  <cp:revision>2</cp:revision>
  <dcterms:created xsi:type="dcterms:W3CDTF">2021-10-24T09:44:00Z</dcterms:created>
  <dcterms:modified xsi:type="dcterms:W3CDTF">2021-10-24T09:44:00Z</dcterms:modified>
</cp:coreProperties>
</file>
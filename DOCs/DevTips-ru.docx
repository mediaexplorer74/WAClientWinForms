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4181" w14:textId="06F14CAC" w:rsidR="00C166EC" w:rsidRPr="009371DB" w:rsidRDefault="00C166EC" w:rsidP="00C166EC">
      <w:pPr>
        <w:spacing w:after="0" w:line="240" w:lineRule="auto"/>
        <w:textAlignment w:val="baseline"/>
        <w:outlineLvl w:val="0"/>
        <w:rPr>
          <w:rFonts w:eastAsia="Times New Roman" w:cs="Calibri"/>
          <w:b/>
          <w:bCs/>
          <w:color w:val="FFFFFF"/>
          <w:spacing w:val="-15"/>
          <w:kern w:val="36"/>
          <w:sz w:val="63"/>
          <w:szCs w:val="63"/>
          <w:lang w:eastAsia="ru-RU"/>
        </w:rPr>
      </w:pPr>
      <w:r w:rsidRPr="00C166EC">
        <w:rPr>
          <w:b/>
          <w:color w:val="FFFFFF"/>
          <w:spacing w:val="-15"/>
          <w:kern w:val="36"/>
          <w:sz w:val="63"/>
          <w:szCs w:val="63"/>
          <w:lang w:val="ru"/>
        </w:rPr>
        <w:t xml:space="preserve">Клиент </w:t>
      </w:r>
      <w:proofErr w:type="spellStart"/>
      <w:r w:rsidRPr="00C166EC">
        <w:rPr>
          <w:b/>
          <w:color w:val="FFFFFF"/>
          <w:spacing w:val="-15"/>
          <w:kern w:val="36"/>
          <w:sz w:val="63"/>
          <w:szCs w:val="63"/>
          <w:lang w:val="ru"/>
        </w:rPr>
        <w:t>WhatsApp</w:t>
      </w:r>
      <w:proofErr w:type="spellEnd"/>
      <w:r w:rsidRPr="00C166EC">
        <w:rPr>
          <w:b/>
          <w:color w:val="FFFFFF"/>
          <w:spacing w:val="-15"/>
          <w:kern w:val="36"/>
          <w:sz w:val="63"/>
          <w:szCs w:val="63"/>
          <w:lang w:val="ru"/>
        </w:rPr>
        <w:t xml:space="preserve"> NET</w:t>
      </w:r>
    </w:p>
    <w:p w14:paraId="0D09C928" w14:textId="092E40D9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0"/>
        <w:rPr>
          <w:rFonts w:eastAsia="Times New Roman" w:cs="Calibri"/>
          <w:b/>
          <w:bCs/>
          <w:color w:val="222222"/>
          <w:spacing w:val="-15"/>
          <w:kern w:val="36"/>
          <w:sz w:val="54"/>
          <w:szCs w:val="54"/>
          <w:lang w:eastAsia="ru-RU"/>
        </w:rPr>
      </w:pPr>
      <w:r>
        <w:rPr>
          <w:b/>
          <w:color w:val="222222"/>
          <w:spacing w:val="-15"/>
          <w:kern w:val="36"/>
          <w:sz w:val="54"/>
          <w:szCs w:val="54"/>
          <w:lang w:val="ru"/>
        </w:rPr>
        <w:t>Демонстрационное приложени</w:t>
      </w:r>
      <w:r w:rsidR="009371DB">
        <w:rPr>
          <w:b/>
          <w:color w:val="222222"/>
          <w:spacing w:val="-15"/>
          <w:kern w:val="36"/>
          <w:sz w:val="54"/>
          <w:szCs w:val="54"/>
          <w:lang w:val="ru"/>
        </w:rPr>
        <w:t xml:space="preserve">е </w:t>
      </w:r>
      <w:r w:rsidR="009371DB">
        <w:rPr>
          <w:b/>
          <w:color w:val="222222"/>
          <w:spacing w:val="-15"/>
          <w:kern w:val="36"/>
          <w:sz w:val="54"/>
          <w:szCs w:val="54"/>
          <w:lang w:val="en-US"/>
        </w:rPr>
        <w:t>WhatsApp</w:t>
      </w:r>
      <w:r w:rsidR="009371DB" w:rsidRPr="009371DB">
        <w:rPr>
          <w:b/>
          <w:color w:val="222222"/>
          <w:spacing w:val="-15"/>
          <w:kern w:val="36"/>
          <w:sz w:val="54"/>
          <w:szCs w:val="54"/>
        </w:rPr>
        <w:t xml:space="preserve"> </w:t>
      </w:r>
      <w:r w:rsidR="009371DB">
        <w:rPr>
          <w:b/>
          <w:color w:val="222222"/>
          <w:spacing w:val="-15"/>
          <w:kern w:val="36"/>
          <w:sz w:val="54"/>
          <w:szCs w:val="54"/>
          <w:lang w:val="en-US"/>
        </w:rPr>
        <w:t>Client</w:t>
      </w:r>
      <w:r w:rsidR="009371DB" w:rsidRPr="009371DB">
        <w:rPr>
          <w:b/>
          <w:color w:val="222222"/>
          <w:spacing w:val="-15"/>
          <w:kern w:val="36"/>
          <w:sz w:val="54"/>
          <w:szCs w:val="54"/>
        </w:rPr>
        <w:t xml:space="preserve"> </w:t>
      </w:r>
      <w:r w:rsidRPr="00C166EC">
        <w:rPr>
          <w:b/>
          <w:color w:val="222222"/>
          <w:spacing w:val="-15"/>
          <w:kern w:val="36"/>
          <w:sz w:val="54"/>
          <w:szCs w:val="54"/>
          <w:lang w:val="ru"/>
        </w:rPr>
        <w:t>для разработчиков .NET</w:t>
      </w:r>
    </w:p>
    <w:p w14:paraId="4B76CE76" w14:textId="77777777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 xml:space="preserve">Что такое клиент </w:t>
      </w:r>
      <w:proofErr w:type="spellStart"/>
      <w:r w:rsidRPr="00C166EC">
        <w:rPr>
          <w:b/>
          <w:color w:val="222222"/>
          <w:spacing w:val="-15"/>
          <w:sz w:val="48"/>
          <w:szCs w:val="48"/>
          <w:lang w:val="ru"/>
        </w:rPr>
        <w:t>WhatsApp</w:t>
      </w:r>
      <w:proofErr w:type="spellEnd"/>
      <w:r w:rsidRPr="00C166EC">
        <w:rPr>
          <w:b/>
          <w:color w:val="222222"/>
          <w:spacing w:val="-15"/>
          <w:sz w:val="48"/>
          <w:szCs w:val="48"/>
          <w:lang w:val="ru"/>
        </w:rPr>
        <w:t xml:space="preserve"> NET?</w:t>
      </w:r>
    </w:p>
    <w:p w14:paraId="27DB50EC" w14:textId="4BCA2875" w:rsidR="00C166EC" w:rsidRPr="009371DB" w:rsidRDefault="009371DB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6" w:history="1">
        <w:proofErr w:type="spellStart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</w:t>
        </w:r>
        <w:proofErr w:type="spellEnd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NET Client</w:t>
        </w:r>
      </w:hyperlink>
      <w:r w:rsidR="00C166EC" w:rsidRPr="00C166EC">
        <w:rPr>
          <w:color w:val="373737"/>
          <w:sz w:val="24"/>
          <w:szCs w:val="24"/>
          <w:lang w:val="ru"/>
        </w:rPr>
        <w:t xml:space="preserve"> - это бесплатное </w:t>
      </w:r>
      <w:r w:rsidR="00C166EC">
        <w:rPr>
          <w:lang w:val="ru"/>
        </w:rPr>
        <w:t xml:space="preserve">  </w:t>
      </w:r>
      <w:r w:rsidR="00C166EC">
        <w:rPr>
          <w:color w:val="373737"/>
          <w:sz w:val="24"/>
          <w:szCs w:val="24"/>
          <w:lang w:val="ru"/>
        </w:rPr>
        <w:t>демо</w:t>
      </w:r>
      <w:r w:rsidRPr="009371DB">
        <w:rPr>
          <w:color w:val="373737"/>
          <w:sz w:val="24"/>
          <w:szCs w:val="24"/>
        </w:rPr>
        <w:t>-</w:t>
      </w:r>
      <w:proofErr w:type="gramStart"/>
      <w:r w:rsidR="00C166EC">
        <w:rPr>
          <w:color w:val="373737"/>
          <w:sz w:val="24"/>
          <w:szCs w:val="24"/>
          <w:lang w:val="ru"/>
        </w:rPr>
        <w:t>приложение</w:t>
      </w:r>
      <w:r w:rsidR="00C166EC">
        <w:rPr>
          <w:lang w:val="ru"/>
        </w:rPr>
        <w:t xml:space="preserve"> </w:t>
      </w:r>
      <w:r w:rsidR="00C166EC" w:rsidRPr="00C166EC">
        <w:rPr>
          <w:color w:val="373737"/>
          <w:sz w:val="24"/>
          <w:szCs w:val="24"/>
          <w:lang w:val="ru"/>
        </w:rPr>
        <w:t xml:space="preserve"> для</w:t>
      </w:r>
      <w:proofErr w:type="gramEnd"/>
      <w:r w:rsidR="00C166EC" w:rsidRPr="00C166EC">
        <w:rPr>
          <w:color w:val="373737"/>
          <w:sz w:val="24"/>
          <w:szCs w:val="24"/>
          <w:lang w:val="ru"/>
        </w:rPr>
        <w:t xml:space="preserve"> разработчиков .NET, которое используется для разработки клиентских приложений WhatsApp на основе настольных компьютеров. Эта библиотека была разработана на технологии .NET с использованием языка программирования C#, поэтому ее также можно использовать для всех языков программирования .NET, кроме C#, таких как VB.NET, F#, C++ и других языков .NET.</w:t>
      </w:r>
    </w:p>
    <w:p w14:paraId="23BC2F39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В своей разработке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NET Client использует </w:t>
      </w:r>
      <w:hyperlink r:id="rId7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whatsapp-web.js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 качестве движка для связи с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Web.</w:t>
      </w:r>
    </w:p>
    <w:p w14:paraId="056C6E1C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Итак, в заключение, используя этот </w:t>
      </w:r>
      <w:proofErr w:type="gramStart"/>
      <w:r>
        <w:rPr>
          <w:color w:val="373737"/>
          <w:sz w:val="24"/>
          <w:szCs w:val="24"/>
          <w:lang w:val="ru"/>
        </w:rPr>
        <w:t>пример,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вы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можете легко создавать приложения, которые требуют связи с веб-приложением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>, такие как:</w:t>
      </w:r>
    </w:p>
    <w:p w14:paraId="2BC8D7D4" w14:textId="77777777" w:rsidR="00C166EC" w:rsidRPr="00C166EC" w:rsidRDefault="00C166EC" w:rsidP="00C166EC">
      <w:pPr>
        <w:numPr>
          <w:ilvl w:val="0"/>
          <w:numId w:val="1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</w:t>
      </w:r>
      <w:proofErr w:type="spellStart"/>
      <w:r w:rsidRPr="00C166EC">
        <w:rPr>
          <w:color w:val="373737"/>
          <w:sz w:val="24"/>
          <w:szCs w:val="24"/>
          <w:lang w:val="ru"/>
        </w:rPr>
        <w:t>Blast</w:t>
      </w:r>
      <w:proofErr w:type="spellEnd"/>
    </w:p>
    <w:p w14:paraId="530CA792" w14:textId="77777777" w:rsidR="00C166EC" w:rsidRPr="00C166EC" w:rsidRDefault="009371DB" w:rsidP="00C166EC">
      <w:pPr>
        <w:numPr>
          <w:ilvl w:val="0"/>
          <w:numId w:val="1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8" w:history="1">
        <w:proofErr w:type="spellStart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</w:t>
        </w:r>
        <w:proofErr w:type="spellEnd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Бот</w:t>
        </w:r>
      </w:hyperlink>
    </w:p>
    <w:p w14:paraId="278577CA" w14:textId="77777777" w:rsidR="00C166EC" w:rsidRPr="00C166EC" w:rsidRDefault="00C166EC" w:rsidP="00C166EC">
      <w:pPr>
        <w:numPr>
          <w:ilvl w:val="0"/>
          <w:numId w:val="1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И другие клиентские приложения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</w:p>
    <w:p w14:paraId="46513B80" w14:textId="79EC5EBA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proofErr w:type="spellStart"/>
      <w:r w:rsidRPr="00C166EC">
        <w:rPr>
          <w:b/>
          <w:color w:val="222222"/>
          <w:spacing w:val="-15"/>
          <w:sz w:val="48"/>
          <w:szCs w:val="48"/>
          <w:lang w:val="ru"/>
        </w:rPr>
        <w:t>Особенност</w:t>
      </w:r>
      <w:proofErr w:type="spellEnd"/>
      <w:r w:rsidR="009371DB">
        <w:rPr>
          <w:b/>
          <w:color w:val="222222"/>
          <w:spacing w:val="-15"/>
          <w:sz w:val="48"/>
          <w:szCs w:val="48"/>
        </w:rPr>
        <w:t>и</w:t>
      </w:r>
    </w:p>
    <w:p w14:paraId="35648367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Полный </w:t>
      </w:r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стелс-</w:t>
      </w:r>
      <w:proofErr w:type="gram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режим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(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безголовый/без окна). Вы можете попрощаться с браузером chrome / firefox, который обычно запускает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Web.</w:t>
      </w:r>
    </w:p>
    <w:p w14:paraId="6C11E174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Автоматически сохраняет сеансы входа в систему (поэтому сканируйте QR-код WA только один раз)</w:t>
      </w:r>
    </w:p>
    <w:p w14:paraId="05031395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Поддерживает использование </w:t>
      </w:r>
      <w:hyperlink r:id="rId9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нескольких учетных записей WA,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примеры, которые вы можете увидеть на </w:t>
      </w:r>
      <w:r>
        <w:rPr>
          <w:lang w:val="ru"/>
        </w:rPr>
        <w:t xml:space="preserve"> </w:t>
      </w:r>
      <w:hyperlink r:id="rId10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https://github.com/WhatsAppNETClient/WhatsAppNETClientMultiAccount</w:t>
        </w:r>
      </w:hyperlink>
    </w:p>
    <w:p w14:paraId="6212F918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Захват контактов для чтения контактов WA, чтобы результаты можно было сохранить в базе данных</w:t>
      </w:r>
    </w:p>
    <w:p w14:paraId="0CEAEFE1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Захват групп и членов для чтения данных группы и ее членов, чтобы результаты также могли быть сохранены в базе данных.</w:t>
      </w:r>
    </w:p>
    <w:p w14:paraId="2C013C44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личных или групповых сообщений</w:t>
      </w:r>
    </w:p>
    <w:p w14:paraId="4671D904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нескольких сообщений (широковещательная передача)</w:t>
      </w:r>
    </w:p>
    <w:p w14:paraId="189F3FE7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сообщений с изображениями, аудио, видео и всеми видами документов</w:t>
      </w:r>
    </w:p>
    <w:p w14:paraId="30634567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Отправляйте сообщения с изображениями, аудио, видео и всеми видами документов через URL</w:t>
      </w:r>
    </w:p>
    <w:p w14:paraId="6B6A5B01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сообщений по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типу местоположения</w:t>
      </w:r>
    </w:p>
    <w:p w14:paraId="6A32265A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color w:val="373737"/>
          <w:sz w:val="24"/>
          <w:szCs w:val="24"/>
          <w:lang w:val="ru"/>
        </w:rPr>
        <w:t>ReplyMessage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(цитируемое сообщение)</w:t>
      </w:r>
    </w:p>
    <w:p w14:paraId="20F6479A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lastRenderedPageBreak/>
        <w:t>Может хранить изображения, аудио, видео, все типы документов, включая vcards из входящих сообщений (вы можете указать место хранения самостоятельно)</w:t>
      </w:r>
    </w:p>
    <w:p w14:paraId="2325B0EB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Может также читать сообщения с типом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vcard</w:t>
      </w:r>
      <w:r w:rsidRPr="00C166EC">
        <w:rPr>
          <w:color w:val="373737"/>
          <w:sz w:val="24"/>
          <w:szCs w:val="24"/>
          <w:lang w:val="ru"/>
        </w:rPr>
        <w:t>и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местоположением</w:t>
      </w:r>
      <w:proofErr w:type="spellEnd"/>
    </w:p>
    <w:p w14:paraId="7800F644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Может читать сообщения из групп и получать информацию </w:t>
      </w:r>
      <w:proofErr w:type="gramStart"/>
      <w:r w:rsidRPr="00C166EC">
        <w:rPr>
          <w:color w:val="373737"/>
          <w:sz w:val="24"/>
          <w:szCs w:val="24"/>
          <w:lang w:val="ru"/>
        </w:rPr>
        <w:t>об отправителю</w:t>
      </w:r>
      <w:proofErr w:type="gramEnd"/>
    </w:p>
    <w:p w14:paraId="57F4992B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Подписка на события </w:t>
      </w:r>
      <w:proofErr w:type="spellStart"/>
      <w:r w:rsidRPr="00C166EC">
        <w:rPr>
          <w:color w:val="373737"/>
          <w:sz w:val="24"/>
          <w:szCs w:val="24"/>
          <w:lang w:val="ru"/>
        </w:rPr>
        <w:t>ChangeState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для отслеживания изменений состояния подключения</w:t>
      </w:r>
    </w:p>
    <w:p w14:paraId="5DA4FA3C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Подписаться на входящие сообщения, поэтому вам не нужно добавлять еще один объект таймера для чтения входящих сообщений</w:t>
      </w:r>
    </w:p>
    <w:p w14:paraId="1D20B40E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Подпишитесь на отправленные сообщения, с помощью этой функции мы можем проверить, было ли отправленное сообщение успешным или неудачным</w:t>
      </w:r>
    </w:p>
    <w:p w14:paraId="0AA831EA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Архив чата</w:t>
      </w:r>
    </w:p>
    <w:p w14:paraId="718F93A7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Удалить чат</w:t>
      </w:r>
    </w:p>
    <w:p w14:paraId="2C206FF8" w14:textId="77777777" w:rsidR="00C166EC" w:rsidRPr="00C166EC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Выход</w:t>
      </w:r>
    </w:p>
    <w:p w14:paraId="73745222" w14:textId="77777777" w:rsidR="00C166EC" w:rsidRPr="009371DB" w:rsidRDefault="00C166EC" w:rsidP="00C166EC">
      <w:pPr>
        <w:numPr>
          <w:ilvl w:val="0"/>
          <w:numId w:val="1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Может быть легко интегрирован со всеми типами баз данных</w:t>
      </w:r>
    </w:p>
    <w:p w14:paraId="507FE8C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>Требования к системе</w:t>
      </w:r>
    </w:p>
    <w:p w14:paraId="5611C8AC" w14:textId="77777777" w:rsidR="00C166EC" w:rsidRPr="00C166EC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color w:val="373737"/>
          <w:sz w:val="24"/>
          <w:szCs w:val="24"/>
          <w:lang w:val="ru"/>
        </w:rPr>
        <w:t>Windows 8, 10 и последние версии Windows</w:t>
      </w:r>
    </w:p>
    <w:p w14:paraId="034C5909" w14:textId="77777777" w:rsidR="00C166EC" w:rsidRPr="009371DB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.NET Framework 4.5 и последняя версия .NET</w:t>
      </w:r>
    </w:p>
    <w:p w14:paraId="23006CFD" w14:textId="77777777" w:rsidR="00C166EC" w:rsidRPr="009371DB" w:rsidRDefault="00C166EC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Узел.js версии 14.16.x или более поздней</w:t>
      </w:r>
    </w:p>
    <w:p w14:paraId="6261DAA9" w14:textId="77777777" w:rsidR="00C166EC" w:rsidRPr="00C166EC" w:rsidRDefault="009371DB" w:rsidP="00C166EC">
      <w:pPr>
        <w:numPr>
          <w:ilvl w:val="0"/>
          <w:numId w:val="1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11" w:history="1"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Программный </w:t>
        </w:r>
        <w:proofErr w:type="spellStart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git</w:t>
        </w:r>
        <w:proofErr w:type="spellEnd"/>
      </w:hyperlink>
      <w:r w:rsidR="00C166EC" w:rsidRPr="00C166EC">
        <w:rPr>
          <w:color w:val="373737"/>
          <w:sz w:val="24"/>
          <w:szCs w:val="24"/>
          <w:lang w:val="ru"/>
        </w:rPr>
        <w:t xml:space="preserve"> (управление версиями)</w:t>
      </w:r>
    </w:p>
    <w:p w14:paraId="5F0E7171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>Установка</w:t>
      </w:r>
    </w:p>
    <w:p w14:paraId="4822D30B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1. Установка Node.js</w:t>
      </w:r>
    </w:p>
    <w:p w14:paraId="7B072269" w14:textId="4C259DA1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Зачем устанавливать Node.js? Потому что при разработке этого клиента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NET </w:t>
      </w:r>
      <w:r w:rsidR="009371DB">
        <w:rPr>
          <w:color w:val="373737"/>
          <w:sz w:val="24"/>
          <w:szCs w:val="24"/>
          <w:lang w:val="ru"/>
        </w:rPr>
        <w:t>задействован</w:t>
      </w:r>
      <w:r w:rsidRPr="00C166EC">
        <w:rPr>
          <w:color w:val="373737"/>
          <w:sz w:val="24"/>
          <w:szCs w:val="24"/>
          <w:lang w:val="ru"/>
        </w:rPr>
        <w:t xml:space="preserve"> </w:t>
      </w:r>
      <w:hyperlink r:id="rId12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whatsapp-web.js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 качестве движка для связи с WhatsApp Web, поэтому Node.js был необходим, потому что </w:t>
      </w:r>
      <w:r>
        <w:rPr>
          <w:lang w:val="ru"/>
        </w:rPr>
        <w:t xml:space="preserve"> </w:t>
      </w:r>
      <w:hyperlink r:id="rId13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whatsapp-web.js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сам был разработан на этой платформе.</w:t>
      </w:r>
    </w:p>
    <w:p w14:paraId="5BC0190B" w14:textId="4400EAD0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Установить Node.js очень просто, вам просто нужно скачать установочный файл </w:t>
      </w:r>
      <w:hyperlink r:id="rId14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здесь,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выбрав </w:t>
      </w:r>
      <w:r w:rsidR="009371DB">
        <w:rPr>
          <w:color w:val="373737"/>
          <w:sz w:val="24"/>
          <w:szCs w:val="24"/>
          <w:lang w:val="ru"/>
        </w:rPr>
        <w:t xml:space="preserve">подходящую </w:t>
      </w:r>
      <w:r w:rsidRPr="00C166EC">
        <w:rPr>
          <w:color w:val="373737"/>
          <w:sz w:val="24"/>
          <w:szCs w:val="24"/>
          <w:lang w:val="ru"/>
        </w:rPr>
        <w:t>версию. После этого просто выполните установку и следуйте инструкциям.</w:t>
      </w:r>
    </w:p>
    <w:p w14:paraId="738DA16C" w14:textId="59F652E0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2. </w:t>
      </w:r>
      <w:proofErr w:type="spellStart"/>
      <w:r w:rsidR="009371DB">
        <w:rPr>
          <w:b/>
          <w:color w:val="222222"/>
          <w:spacing w:val="-15"/>
          <w:sz w:val="36"/>
          <w:szCs w:val="36"/>
          <w:lang w:val="ru"/>
        </w:rPr>
        <w:t>Склонируйте</w:t>
      </w:r>
      <w:proofErr w:type="spellEnd"/>
      <w:r w:rsidR="009371DB">
        <w:rPr>
          <w:b/>
          <w:color w:val="222222"/>
          <w:spacing w:val="-15"/>
          <w:sz w:val="36"/>
          <w:szCs w:val="36"/>
          <w:lang w:val="ru"/>
        </w:rPr>
        <w:t xml:space="preserve"> р</w:t>
      </w:r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епозиторий </w:t>
      </w:r>
      <w:proofErr w:type="spellStart"/>
      <w:r w:rsidRPr="00C166EC">
        <w:rPr>
          <w:b/>
          <w:color w:val="222222"/>
          <w:spacing w:val="-15"/>
          <w:sz w:val="36"/>
          <w:szCs w:val="36"/>
          <w:lang w:val="ru"/>
        </w:rPr>
        <w:t>WhatsAppNETAPINodeJs</w:t>
      </w:r>
      <w:proofErr w:type="spellEnd"/>
    </w:p>
    <w:p w14:paraId="1B7691B1" w14:textId="77777777" w:rsidR="00C166EC" w:rsidRPr="009371DB" w:rsidRDefault="009371DB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15" w:history="1">
        <w:proofErr w:type="spellStart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</w:t>
        </w:r>
        <w:proofErr w:type="spellEnd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NET API </w:t>
        </w:r>
        <w:proofErr w:type="spellStart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NodeJs</w:t>
        </w:r>
        <w:proofErr w:type="spellEnd"/>
      </w:hyperlink>
      <w:r w:rsidR="00C166EC" w:rsidRPr="00C166EC">
        <w:rPr>
          <w:color w:val="373737"/>
          <w:sz w:val="24"/>
          <w:szCs w:val="24"/>
          <w:lang w:val="ru"/>
        </w:rPr>
        <w:t xml:space="preserve"> - это небольшая программа, которую я написал с использованием языка программирования </w:t>
      </w:r>
      <w:proofErr w:type="spellStart"/>
      <w:r w:rsidR="00C166EC" w:rsidRPr="00C166EC">
        <w:rPr>
          <w:color w:val="373737"/>
          <w:sz w:val="24"/>
          <w:szCs w:val="24"/>
          <w:lang w:val="ru"/>
        </w:rPr>
        <w:t>java</w:t>
      </w:r>
      <w:proofErr w:type="spellEnd"/>
      <w:r w:rsidR="00C166EC" w:rsidRPr="00C166EC">
        <w:rPr>
          <w:color w:val="373737"/>
          <w:sz w:val="24"/>
          <w:szCs w:val="24"/>
          <w:lang w:val="ru"/>
        </w:rPr>
        <w:t xml:space="preserve"> </w:t>
      </w:r>
      <w:proofErr w:type="spellStart"/>
      <w:r w:rsidR="00C166EC" w:rsidRPr="00C166EC">
        <w:rPr>
          <w:color w:val="373737"/>
          <w:sz w:val="24"/>
          <w:szCs w:val="24"/>
          <w:lang w:val="ru"/>
        </w:rPr>
        <w:t>script</w:t>
      </w:r>
      <w:proofErr w:type="spellEnd"/>
      <w:r w:rsidR="00C166EC" w:rsidRPr="00C166EC">
        <w:rPr>
          <w:color w:val="373737"/>
          <w:sz w:val="24"/>
          <w:szCs w:val="24"/>
          <w:lang w:val="ru"/>
        </w:rPr>
        <w:t xml:space="preserve">, в котором есть модуль для доступа к </w:t>
      </w:r>
      <w:r w:rsidR="00C166EC">
        <w:rPr>
          <w:lang w:val="ru"/>
        </w:rPr>
        <w:t xml:space="preserve"> </w:t>
      </w:r>
      <w:hyperlink r:id="rId16" w:history="1"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библиотекам Whatsapp-web.js</w:t>
        </w:r>
      </w:hyperlink>
      <w:r w:rsidR="00C166EC">
        <w:rPr>
          <w:lang w:val="ru"/>
        </w:rPr>
        <w:t xml:space="preserve"> </w:t>
      </w:r>
      <w:r w:rsidR="00C166EC" w:rsidRPr="00C166EC">
        <w:rPr>
          <w:color w:val="373737"/>
          <w:sz w:val="24"/>
          <w:szCs w:val="24"/>
          <w:lang w:val="ru"/>
        </w:rPr>
        <w:t xml:space="preserve"> и </w:t>
      </w:r>
      <w:r w:rsidR="00C166EC">
        <w:rPr>
          <w:lang w:val="ru"/>
        </w:rPr>
        <w:t xml:space="preserve"> </w:t>
      </w:r>
      <w:hyperlink r:id="rId17" w:history="1">
        <w:proofErr w:type="spellStart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node-signalr</w:t>
        </w:r>
        <w:proofErr w:type="spellEnd"/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.</w:t>
        </w:r>
      </w:hyperlink>
      <w:r w:rsidR="00C166EC">
        <w:rPr>
          <w:lang w:val="ru"/>
        </w:rPr>
        <w:t xml:space="preserve"> </w:t>
      </w:r>
      <w:r w:rsidR="00C166EC" w:rsidRPr="00C166EC">
        <w:rPr>
          <w:color w:val="373737"/>
          <w:sz w:val="24"/>
          <w:szCs w:val="24"/>
          <w:lang w:val="ru"/>
        </w:rPr>
        <w:t xml:space="preserve"> </w:t>
      </w:r>
    </w:p>
    <w:p w14:paraId="2EBFE4AE" w14:textId="77777777" w:rsidR="00C166EC" w:rsidRPr="009371DB" w:rsidRDefault="009371DB" w:rsidP="00C166EC">
      <w:pPr>
        <w:numPr>
          <w:ilvl w:val="0"/>
          <w:numId w:val="2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18" w:history="1"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Whatsapp-web.js работает</w:t>
        </w:r>
      </w:hyperlink>
      <w:r w:rsidR="00C166EC" w:rsidRPr="00C166EC">
        <w:rPr>
          <w:color w:val="373737"/>
          <w:sz w:val="24"/>
          <w:szCs w:val="24"/>
          <w:lang w:val="ru"/>
        </w:rPr>
        <w:t xml:space="preserve"> для общения с </w:t>
      </w:r>
      <w:proofErr w:type="spellStart"/>
      <w:r w:rsidR="00C166EC"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="00C166EC" w:rsidRPr="00C166EC">
        <w:rPr>
          <w:color w:val="373737"/>
          <w:sz w:val="24"/>
          <w:szCs w:val="24"/>
          <w:lang w:val="ru"/>
        </w:rPr>
        <w:t xml:space="preserve"> Web.</w:t>
      </w:r>
    </w:p>
    <w:p w14:paraId="12B4B597" w14:textId="77777777" w:rsidR="00C166EC" w:rsidRPr="009371DB" w:rsidRDefault="009371DB" w:rsidP="00C166EC">
      <w:pPr>
        <w:numPr>
          <w:ilvl w:val="0"/>
          <w:numId w:val="2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hyperlink r:id="rId19" w:history="1">
        <w:r w:rsidR="00C166EC"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Узел-сигнальщик</w:t>
        </w:r>
      </w:hyperlink>
      <w:r w:rsidR="00C166EC" w:rsidRPr="00C166EC">
        <w:rPr>
          <w:color w:val="373737"/>
          <w:sz w:val="24"/>
          <w:szCs w:val="24"/>
          <w:lang w:val="ru"/>
        </w:rPr>
        <w:t xml:space="preserve"> служит клиентом </w:t>
      </w:r>
      <w:proofErr w:type="spellStart"/>
      <w:r w:rsidR="00C166EC" w:rsidRPr="00C166EC">
        <w:rPr>
          <w:color w:val="373737"/>
          <w:sz w:val="24"/>
          <w:szCs w:val="24"/>
          <w:lang w:val="ru"/>
        </w:rPr>
        <w:t>signalR</w:t>
      </w:r>
      <w:proofErr w:type="spellEnd"/>
      <w:r w:rsidR="00C166EC" w:rsidRPr="00C166EC">
        <w:rPr>
          <w:color w:val="373737"/>
          <w:sz w:val="24"/>
          <w:szCs w:val="24"/>
          <w:lang w:val="ru"/>
        </w:rPr>
        <w:t xml:space="preserve">, который отвечает за связь с сервером signalR, который я установил в приложении WhatsApp NET Client. </w:t>
      </w:r>
      <w:r w:rsidR="00C166EC">
        <w:rPr>
          <w:lang w:val="ru"/>
        </w:rPr>
        <w:t xml:space="preserve"> </w:t>
      </w:r>
    </w:p>
    <w:p w14:paraId="39A7152F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5FF38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6" o:spid="_x0000_i1025" type="#_x0000_t75" style="width:461.75pt;height:164.75pt;visibility:visible">
            <v:imagedata r:id="rId20" o:title=""/>
          </v:shape>
        </w:pict>
      </w:r>
    </w:p>
    <w:p w14:paraId="59E46FCF" w14:textId="59D64180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Чтобы клонировать </w:t>
      </w:r>
      <w:hyperlink r:id="rId21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репозиторий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NET API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NodeJs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,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вам просто нужно загрузить программное </w:t>
      </w:r>
      <w:r>
        <w:rPr>
          <w:lang w:val="ru"/>
        </w:rPr>
        <w:t xml:space="preserve">обеспечение </w:t>
      </w:r>
      <w:hyperlink r:id="rId22" w:history="1"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git</w:t>
        </w:r>
        <w:proofErr w:type="spellEnd"/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и установить его.</w:t>
      </w:r>
    </w:p>
    <w:p w14:paraId="2BA239D5" w14:textId="7E279EED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После этого запустите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командную</w:t>
      </w:r>
      <w:r w:rsid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строку, затем перейдите на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диск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</w:t>
      </w:r>
      <w:proofErr w:type="gramEnd"/>
      <w:r w:rsid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или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D,</w:t>
      </w:r>
      <w:r w:rsid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>затем введите следующую команду:</w:t>
      </w:r>
    </w:p>
    <w:p w14:paraId="09916DDC" w14:textId="5BA479A7" w:rsidR="00C166EC" w:rsidRPr="009371DB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https://github.com/WhatsAppNETClient/WhatsAppNETAPINodeJs.git</w:t>
      </w:r>
    </w:p>
    <w:p w14:paraId="2B303D5B" w14:textId="21649CDF" w:rsidR="00C166EC" w:rsidRPr="00C166EC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Не забудьте нажать </w:t>
      </w:r>
      <w:proofErr w:type="spellStart"/>
      <w:r w:rsidRPr="00C166EC">
        <w:rPr>
          <w:color w:val="373737"/>
          <w:sz w:val="24"/>
          <w:szCs w:val="24"/>
          <w:lang w:val="ru"/>
        </w:rPr>
        <w:t>enter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, </w:t>
      </w:r>
      <w:proofErr w:type="spellStart"/>
      <w:r w:rsidR="009371DB">
        <w:rPr>
          <w:color w:val="373737"/>
          <w:sz w:val="24"/>
          <w:szCs w:val="24"/>
          <w:lang w:val="ru"/>
        </w:rPr>
        <w:t>хехе</w:t>
      </w:r>
      <w:proofErr w:type="spellEnd"/>
      <w:r w:rsidR="009371DB">
        <w:rPr>
          <w:color w:val="373737"/>
          <w:sz w:val="24"/>
          <w:szCs w:val="24"/>
          <w:lang w:val="ru"/>
        </w:rPr>
        <w:t xml:space="preserve">. </w:t>
      </w:r>
      <w:r w:rsidR="009371DB">
        <w:rPr>
          <w:color w:val="373737"/>
          <w:sz w:val="24"/>
          <w:szCs w:val="24"/>
          <w:lang w:val="ru"/>
        </w:rPr>
        <w:br/>
        <w:t>П</w:t>
      </w:r>
      <w:r w:rsidRPr="00C166EC">
        <w:rPr>
          <w:color w:val="373737"/>
          <w:sz w:val="24"/>
          <w:szCs w:val="24"/>
          <w:lang w:val="ru"/>
        </w:rPr>
        <w:t xml:space="preserve">осле этого продолжайте, набрав команду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cd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WhatsAppNETAPINodeJs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,</w:t>
      </w:r>
      <w:r w:rsid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затем введите последнюю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команду, </w:t>
      </w:r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npm</w:t>
      </w:r>
      <w:proofErr w:type="spellEnd"/>
      <w:proofErr w:type="gram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install</w:t>
      </w:r>
      <w:proofErr w:type="spellEnd"/>
      <w:r w:rsid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r>
        <w:rPr>
          <w:lang w:val="ru"/>
        </w:rPr>
        <w:t>и еще раз</w:t>
      </w:r>
      <w:r w:rsidR="009371DB">
        <w:rPr>
          <w:lang w:val="ru"/>
        </w:rPr>
        <w:t xml:space="preserve"> нажмите </w:t>
      </w:r>
      <w:r w:rsidR="009371DB">
        <w:t xml:space="preserve">клавишу </w:t>
      </w:r>
      <w:r w:rsidR="009371DB">
        <w:rPr>
          <w:lang w:val="en-US"/>
        </w:rPr>
        <w:t>Enter</w:t>
      </w:r>
      <w:r w:rsidRPr="00C166EC">
        <w:rPr>
          <w:color w:val="373737"/>
          <w:sz w:val="24"/>
          <w:szCs w:val="24"/>
          <w:lang w:val="ru"/>
        </w:rPr>
        <w:t>.</w:t>
      </w:r>
    </w:p>
    <w:p w14:paraId="74AE9AE1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1C41C131">
          <v:shape id="Рисунок 35" o:spid="_x0000_i1026" type="#_x0000_t75" alt="Изображение выглядит как текст&#10;&#10;Автоматически созданное описание" style="width:461.75pt;height:235.4pt;visibility:visible">
            <v:imagedata r:id="rId23" o:title="Изображение выглядит как текст&#10;&#10;Автоматически созданное описание"/>
          </v:shape>
        </w:pict>
      </w:r>
    </w:p>
    <w:p w14:paraId="6978AD3C" w14:textId="39E9FA50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Затем дождитесь завершения установки необходимых модулей Node.js. Что касается </w:t>
      </w:r>
      <w:r w:rsidR="009371DB">
        <w:rPr>
          <w:color w:val="373737"/>
          <w:sz w:val="24"/>
          <w:szCs w:val="24"/>
          <w:lang w:val="ru"/>
        </w:rPr>
        <w:t>видов экрана</w:t>
      </w:r>
      <w:r w:rsidRPr="00C166EC">
        <w:rPr>
          <w:color w:val="373737"/>
          <w:sz w:val="24"/>
          <w:szCs w:val="24"/>
          <w:lang w:val="ru"/>
        </w:rPr>
        <w:t xml:space="preserve">, процесс более или менее похож на </w:t>
      </w:r>
      <w:r w:rsidR="009371DB">
        <w:rPr>
          <w:color w:val="373737"/>
          <w:sz w:val="24"/>
          <w:szCs w:val="24"/>
          <w:lang w:val="ru"/>
        </w:rPr>
        <w:t>приведенный на скриншоте.</w:t>
      </w:r>
      <w:r w:rsidRPr="00C166EC">
        <w:rPr>
          <w:color w:val="373737"/>
          <w:sz w:val="24"/>
          <w:szCs w:val="24"/>
          <w:lang w:val="ru"/>
        </w:rPr>
        <w:t xml:space="preserve"> </w:t>
      </w:r>
      <w:r w:rsidR="009371DB">
        <w:rPr>
          <w:color w:val="373737"/>
          <w:sz w:val="24"/>
          <w:szCs w:val="24"/>
        </w:rPr>
        <w:t>Но,</w:t>
      </w:r>
      <w:r w:rsidRPr="00C166EC">
        <w:rPr>
          <w:color w:val="373737"/>
          <w:sz w:val="24"/>
          <w:szCs w:val="24"/>
          <w:lang w:val="ru"/>
        </w:rPr>
        <w:t xml:space="preserve"> возможно, на вашем ПК / ноутбуке вы получите </w:t>
      </w:r>
      <w:r w:rsidR="009371DB">
        <w:rPr>
          <w:color w:val="373737"/>
          <w:sz w:val="24"/>
          <w:szCs w:val="24"/>
          <w:lang w:val="ru"/>
        </w:rPr>
        <w:t xml:space="preserve">несколько </w:t>
      </w:r>
      <w:r w:rsidRPr="00C166EC">
        <w:rPr>
          <w:color w:val="373737"/>
          <w:sz w:val="24"/>
          <w:szCs w:val="24"/>
          <w:lang w:val="ru"/>
        </w:rPr>
        <w:t>другой вид.</w:t>
      </w:r>
      <w:r w:rsidR="009371DB">
        <w:rPr>
          <w:color w:val="373737"/>
          <w:sz w:val="24"/>
          <w:szCs w:val="24"/>
          <w:lang w:val="ru"/>
        </w:rPr>
        <w:t xml:space="preserve">.. ;-) </w:t>
      </w:r>
    </w:p>
    <w:p w14:paraId="559ACE9B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219D4221">
          <v:shape id="Рисунок 34" o:spid="_x0000_i1027" type="#_x0000_t75" alt="Изображение выглядит как текст&#10;&#10;Автоматически созданное описание" style="width:461.75pt;height:394.6pt;visibility:visible">
            <v:imagedata r:id="rId24" o:title="Изображение выглядит как текст&#10;&#10;Автоматически созданное описание"/>
          </v:shape>
        </w:pict>
      </w:r>
    </w:p>
    <w:p w14:paraId="2EF4FB28" w14:textId="40D0357A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Тогда что делать, если вы хотите протестировать установку успешно или нет? Это просто, вы просто вводите команду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npm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start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,</w:t>
      </w:r>
      <w:r w:rsid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>если результат более или менее похож на рисунок ниже, я предполагаю, что установка прошла успешно :-).</w:t>
      </w:r>
    </w:p>
    <w:p w14:paraId="07540820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28FEB0D9">
          <v:shape id="Рисунок 33" o:spid="_x0000_i1028" type="#_x0000_t75" alt="Изображение выглядит как текст&#10;&#10;Автоматически созданное описание" style="width:443.75pt;height:384.25pt;visibility:visible">
            <v:imagedata r:id="rId25" o:title="Изображение выглядит как текст&#10;&#10;Автоматически созданное описание"/>
          </v:shape>
        </w:pict>
      </w:r>
    </w:p>
    <w:p w14:paraId="3DC857E4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Давайте просто перейдем к следующему шагу :-)</w:t>
      </w:r>
    </w:p>
    <w:p w14:paraId="49E09C5F" w14:textId="2E493D51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3. Клонирование репозитория </w:t>
      </w:r>
      <w:r w:rsidR="009371DB">
        <w:rPr>
          <w:b/>
          <w:color w:val="222222"/>
          <w:spacing w:val="-15"/>
          <w:sz w:val="36"/>
          <w:szCs w:val="36"/>
          <w:lang w:val="ru"/>
        </w:rPr>
        <w:t>с п</w:t>
      </w:r>
      <w:r w:rsidRPr="00C166EC">
        <w:rPr>
          <w:b/>
          <w:color w:val="222222"/>
          <w:spacing w:val="-15"/>
          <w:sz w:val="36"/>
          <w:szCs w:val="36"/>
          <w:lang w:val="ru"/>
        </w:rPr>
        <w:t>ример</w:t>
      </w:r>
      <w:r w:rsidR="009371DB">
        <w:rPr>
          <w:b/>
          <w:color w:val="222222"/>
          <w:spacing w:val="-15"/>
          <w:sz w:val="36"/>
          <w:szCs w:val="36"/>
          <w:lang w:val="ru"/>
        </w:rPr>
        <w:t>ом</w:t>
      </w:r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 использования клиента </w:t>
      </w:r>
      <w:proofErr w:type="spellStart"/>
      <w:r w:rsidRPr="00C166EC">
        <w:rPr>
          <w:b/>
          <w:color w:val="222222"/>
          <w:spacing w:val="-15"/>
          <w:sz w:val="36"/>
          <w:szCs w:val="36"/>
          <w:lang w:val="ru"/>
        </w:rPr>
        <w:t>WhatsApp</w:t>
      </w:r>
      <w:proofErr w:type="spellEnd"/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 NET</w:t>
      </w:r>
    </w:p>
    <w:p w14:paraId="48DBBA7C" w14:textId="2A321C96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Эти шаги на самом деле такие же, как и раньше просто </w:t>
      </w:r>
      <w:r w:rsidR="009371DB">
        <w:rPr>
          <w:color w:val="373737"/>
          <w:sz w:val="24"/>
          <w:szCs w:val="24"/>
          <w:lang w:val="ru"/>
        </w:rPr>
        <w:t xml:space="preserve">вам </w:t>
      </w:r>
      <w:r w:rsidRPr="00C166EC">
        <w:rPr>
          <w:color w:val="373737"/>
          <w:sz w:val="24"/>
          <w:szCs w:val="24"/>
          <w:lang w:val="ru"/>
        </w:rPr>
        <w:t>нужно изменить каталог</w:t>
      </w:r>
      <w:r w:rsidR="009371DB">
        <w:rPr>
          <w:color w:val="373737"/>
          <w:sz w:val="24"/>
          <w:szCs w:val="24"/>
          <w:lang w:val="ru"/>
        </w:rPr>
        <w:t xml:space="preserve">, </w:t>
      </w:r>
      <w:proofErr w:type="gramStart"/>
      <w:r w:rsidR="009371DB">
        <w:rPr>
          <w:color w:val="373737"/>
          <w:sz w:val="24"/>
          <w:szCs w:val="24"/>
          <w:lang w:val="ru"/>
        </w:rPr>
        <w:t>но по сути</w:t>
      </w:r>
      <w:proofErr w:type="gramEnd"/>
      <w:r w:rsidR="009371DB">
        <w:rPr>
          <w:color w:val="373737"/>
          <w:sz w:val="24"/>
          <w:szCs w:val="24"/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это то же самое. Но для шагов здесь я все еще использую диск </w:t>
      </w:r>
      <w:proofErr w:type="gram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для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клонирования репозитория для </w:t>
      </w:r>
      <w:r>
        <w:rPr>
          <w:lang w:val="ru"/>
        </w:rPr>
        <w:t xml:space="preserve"> </w:t>
      </w:r>
      <w:hyperlink r:id="rId26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пример</w:t>
        </w:r>
        <w:r w:rsidR="009371DB">
          <w:rPr>
            <w:color w:val="0F79D0"/>
            <w:sz w:val="24"/>
            <w:szCs w:val="24"/>
            <w:bdr w:val="none" w:sz="0" w:space="0" w:color="auto" w:frame="1"/>
            <w:lang w:val="ru"/>
          </w:rPr>
          <w:t>а</w:t>
        </w:r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NET</w:t>
        </w:r>
        <w:r w:rsidR="009371DB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</w:t>
        </w:r>
        <w:r w:rsidR="009371DB">
          <w:rPr>
            <w:color w:val="0F79D0"/>
            <w:sz w:val="24"/>
            <w:szCs w:val="24"/>
            <w:bdr w:val="none" w:sz="0" w:space="0" w:color="auto" w:frame="1"/>
            <w:lang w:val="en-US"/>
          </w:rPr>
          <w:t>Client</w:t>
        </w:r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.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</w:t>
      </w:r>
    </w:p>
    <w:p w14:paraId="308DF5F3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Поскольку наша позиция теперь находится в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каталоге </w:t>
      </w:r>
      <w:proofErr w:type="gram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C:\WhatsAppNETAPINodeJs,</w:t>
      </w:r>
      <w:r w:rsidRPr="00C166EC">
        <w:rPr>
          <w:color w:val="373737"/>
          <w:sz w:val="24"/>
          <w:szCs w:val="24"/>
          <w:lang w:val="ru"/>
        </w:rPr>
        <w:t>мы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должны сначала вернуться к корню диска C, введя команду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cd\,</w:t>
      </w:r>
      <w:r w:rsidRPr="00C166EC">
        <w:rPr>
          <w:color w:val="373737"/>
          <w:sz w:val="24"/>
          <w:szCs w:val="24"/>
          <w:lang w:val="ru"/>
        </w:rPr>
        <w:t>а затем ввести следующую команду:</w:t>
      </w:r>
    </w:p>
    <w:p w14:paraId="51212904" w14:textId="399ECC39" w:rsidR="00C166EC" w:rsidRPr="009371DB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https://github.com/WhatsAppNETClient/WhatsAppNETClient2.git</w:t>
      </w:r>
    </w:p>
    <w:p w14:paraId="002F7212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4DD34BE6">
          <v:shape id="Рисунок 32" o:spid="_x0000_i1029" type="#_x0000_t75" alt="Изображение выглядит как текст&#10;&#10;Автоматически созданное описание" style="width:452.1pt;height:297pt;visibility:visible">
            <v:imagedata r:id="rId27" o:title="Изображение выглядит как текст&#10;&#10;Автоматически созданное описание"/>
          </v:shape>
        </w:pict>
      </w:r>
    </w:p>
    <w:p w14:paraId="3737DA6E" w14:textId="1C0D82A6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Хорошо, здесь означает, что шаги установки были завершены, если вы откроете проводник Windows, а затем переместитесь на диск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C,</w:t>
      </w:r>
      <w:r w:rsidR="009371DB"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он получит два новых каталога с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именем </w:t>
      </w:r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WhatsAppNETAPINodeJs</w:t>
      </w:r>
      <w:proofErr w:type="gramEnd"/>
      <w:r w:rsidRPr="00C166EC">
        <w:rPr>
          <w:color w:val="373737"/>
          <w:sz w:val="24"/>
          <w:szCs w:val="24"/>
          <w:lang w:val="ru"/>
        </w:rPr>
        <w:t>и</w:t>
      </w:r>
      <w:proofErr w:type="spellEnd"/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WhatsAppNETClient2,</w:t>
      </w:r>
      <w:r>
        <w:rPr>
          <w:lang w:val="ru"/>
        </w:rPr>
        <w:t>что</w:t>
      </w:r>
      <w:r w:rsidRPr="00C166EC">
        <w:rPr>
          <w:color w:val="373737"/>
          <w:sz w:val="24"/>
          <w:szCs w:val="24"/>
          <w:lang w:val="ru"/>
        </w:rPr>
        <w:t>является результатом предыдущих шагов.</w:t>
      </w:r>
    </w:p>
    <w:p w14:paraId="74C38926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3E1392F1">
          <v:shape id="Рисунок 31" o:spid="_x0000_i1030" type="#_x0000_t75" alt="Изображение выглядит как стол&#10;&#10;Автоматически созданное описание" style="width:286.6pt;height:112.85pt;visibility:visible">
            <v:imagedata r:id="rId28" o:title="Изображение выглядит как стол&#10;&#10;Автоматически созданное описание"/>
          </v:shape>
        </w:pict>
      </w:r>
    </w:p>
    <w:p w14:paraId="0C716135" w14:textId="77777777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 xml:space="preserve">Открытие проекта примера использования клиента </w:t>
      </w:r>
      <w:proofErr w:type="spellStart"/>
      <w:r w:rsidRPr="00C166EC">
        <w:rPr>
          <w:b/>
          <w:color w:val="222222"/>
          <w:spacing w:val="-15"/>
          <w:sz w:val="48"/>
          <w:szCs w:val="48"/>
          <w:lang w:val="ru"/>
        </w:rPr>
        <w:t>WhatsApp</w:t>
      </w:r>
      <w:proofErr w:type="spellEnd"/>
      <w:r w:rsidRPr="00C166EC">
        <w:rPr>
          <w:b/>
          <w:color w:val="222222"/>
          <w:spacing w:val="-15"/>
          <w:sz w:val="48"/>
          <w:szCs w:val="48"/>
          <w:lang w:val="ru"/>
        </w:rPr>
        <w:t xml:space="preserve"> NET</w:t>
      </w:r>
    </w:p>
    <w:p w14:paraId="74AADF08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Это просто, просто откройте файл </w:t>
      </w:r>
      <w:proofErr w:type="gram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WhatsAppNETAPI.sln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C:\WhatsAppNETClient2\src</w:t>
      </w:r>
      <w:r w:rsidRPr="00C166EC">
        <w:rPr>
          <w:color w:val="373737"/>
          <w:sz w:val="24"/>
          <w:szCs w:val="24"/>
          <w:lang w:val="ru"/>
        </w:rPr>
        <w:t>.</w:t>
      </w:r>
    </w:p>
    <w:p w14:paraId="5A3B1943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0FF8FFF8">
          <v:shape id="Рисунок 30" o:spid="_x0000_i1031" type="#_x0000_t75" style="width:353.1pt;height:122.55pt;visibility:visible">
            <v:imagedata r:id="rId29" o:title=""/>
          </v:shape>
        </w:pict>
      </w:r>
    </w:p>
    <w:p w14:paraId="2844F3C9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Пример использования клиентской библиотеки WhatsApp NET, которую я создал на двух языках, а именно C# и VB.NET.</w:t>
      </w:r>
    </w:p>
    <w:p w14:paraId="784934B1" w14:textId="7659A127" w:rsidR="00C166EC" w:rsidRPr="009371DB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color w:val="373737"/>
          <w:sz w:val="24"/>
          <w:szCs w:val="24"/>
        </w:rPr>
        <w:t>Насколько</w:t>
      </w:r>
      <w:r w:rsidR="00C166EC" w:rsidRPr="00C166EC">
        <w:rPr>
          <w:color w:val="373737"/>
          <w:sz w:val="24"/>
          <w:szCs w:val="24"/>
          <w:lang w:val="ru"/>
        </w:rPr>
        <w:t xml:space="preserve"> я помню, созда</w:t>
      </w:r>
      <w:r>
        <w:rPr>
          <w:color w:val="373737"/>
          <w:sz w:val="24"/>
          <w:szCs w:val="24"/>
          <w:lang w:val="ru"/>
        </w:rPr>
        <w:t>ва</w:t>
      </w:r>
      <w:r w:rsidR="00C166EC" w:rsidRPr="00C166EC">
        <w:rPr>
          <w:color w:val="373737"/>
          <w:sz w:val="24"/>
          <w:szCs w:val="24"/>
          <w:lang w:val="ru"/>
        </w:rPr>
        <w:t xml:space="preserve">л этот проект </w:t>
      </w:r>
      <w:r>
        <w:rPr>
          <w:color w:val="373737"/>
          <w:sz w:val="24"/>
          <w:szCs w:val="24"/>
          <w:lang w:val="ru"/>
        </w:rPr>
        <w:t xml:space="preserve">я </w:t>
      </w:r>
      <w:r w:rsidR="00C166EC" w:rsidRPr="00C166EC">
        <w:rPr>
          <w:color w:val="373737"/>
          <w:sz w:val="24"/>
          <w:szCs w:val="24"/>
          <w:lang w:val="ru"/>
        </w:rPr>
        <w:t>с помощью Visual Studio .NET 2015 Community, поэтому, по крайней мере, вы должны были установить Visual Studio .NET 2015 Community</w:t>
      </w:r>
      <w:r>
        <w:rPr>
          <w:color w:val="373737"/>
          <w:sz w:val="24"/>
          <w:szCs w:val="24"/>
          <w:lang w:val="ru"/>
        </w:rPr>
        <w:t>. А вообще будет лучше, если установите</w:t>
      </w:r>
      <w:r w:rsidR="00C166EC" w:rsidRPr="00C166EC">
        <w:rPr>
          <w:color w:val="373737"/>
          <w:sz w:val="24"/>
          <w:szCs w:val="24"/>
          <w:lang w:val="ru"/>
        </w:rPr>
        <w:t xml:space="preserve"> более новую версию</w:t>
      </w:r>
      <w:r>
        <w:rPr>
          <w:color w:val="373737"/>
          <w:sz w:val="24"/>
          <w:szCs w:val="24"/>
          <w:lang w:val="ru"/>
        </w:rPr>
        <w:t xml:space="preserve"> типа 2022, так как заканчивается 2021 год..</w:t>
      </w:r>
      <w:r w:rsidR="00C166EC" w:rsidRPr="00C166EC">
        <w:rPr>
          <w:color w:val="373737"/>
          <w:sz w:val="24"/>
          <w:szCs w:val="24"/>
          <w:lang w:val="ru"/>
        </w:rPr>
        <w:t>.</w:t>
      </w:r>
      <w:r>
        <w:rPr>
          <w:color w:val="373737"/>
          <w:sz w:val="24"/>
          <w:szCs w:val="24"/>
          <w:lang w:val="ru"/>
        </w:rPr>
        <w:t xml:space="preserve"> :-)</w:t>
      </w:r>
    </w:p>
    <w:p w14:paraId="2B775FDD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Хорошо, после открытия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WhatsAppNETAPI.sln</w:t>
      </w:r>
      <w:r w:rsidRPr="00C166EC">
        <w:rPr>
          <w:color w:val="373737"/>
          <w:sz w:val="24"/>
          <w:szCs w:val="24"/>
          <w:lang w:val="ru"/>
        </w:rPr>
        <w:t xml:space="preserve">, щелкните правой кнопкой мыши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решение </w:t>
      </w:r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</w:t>
      </w:r>
      <w:proofErr w:type="spellEnd"/>
      <w:proofErr w:type="gramEnd"/>
      <w:r w:rsidRPr="00C166EC">
        <w:rPr>
          <w:color w:val="373737"/>
          <w:sz w:val="24"/>
          <w:szCs w:val="24"/>
          <w:lang w:val="ru"/>
        </w:rPr>
        <w:t xml:space="preserve">-&gt; </w:t>
      </w:r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Rebuild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Solution</w:t>
      </w:r>
      <w:r w:rsidRPr="00C166EC">
        <w:rPr>
          <w:color w:val="373737"/>
          <w:sz w:val="24"/>
          <w:szCs w:val="24"/>
          <w:lang w:val="ru"/>
        </w:rPr>
        <w:t xml:space="preserve">. Этот шаг направлен на восстановление всех </w:t>
      </w:r>
      <w:r>
        <w:rPr>
          <w:lang w:val="ru"/>
        </w:rPr>
        <w:t xml:space="preserve"> </w:t>
      </w:r>
      <w:hyperlink r:id="rId30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пакетов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nuget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, используемых</w:t>
        </w:r>
        <w:r>
          <w:rPr>
            <w:lang w:val="ru"/>
          </w:rPr>
          <w:t xml:space="preserve"> </w:t>
        </w:r>
      </w:hyperlink>
      <w:r w:rsidRPr="00C166EC">
        <w:rPr>
          <w:color w:val="373737"/>
          <w:sz w:val="24"/>
          <w:szCs w:val="24"/>
          <w:lang w:val="ru"/>
        </w:rPr>
        <w:t xml:space="preserve"> в этом проекте.</w:t>
      </w:r>
    </w:p>
    <w:p w14:paraId="1DA57AFA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5E808D75">
          <v:shape id="Рисунок 29" o:spid="_x0000_i1032" type="#_x0000_t75" style="width:339.25pt;height:363.45pt;visibility:visible">
            <v:imagedata r:id="rId31" o:title=""/>
          </v:shape>
        </w:pict>
      </w:r>
    </w:p>
    <w:p w14:paraId="706B8C8E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lastRenderedPageBreak/>
        <w:t xml:space="preserve">После этого вы можете сразу запустить проект, нажав клавишу F5, затем установить расположение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каталога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WhatsAppNETAPINodeJs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, </w:t>
      </w:r>
      <w:proofErr w:type="gram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которое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является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результатом предыдущих шагов, затем нажать  кнопку</w:t>
      </w:r>
      <w:r>
        <w:rPr>
          <w:lang w:val="ru"/>
        </w:rPr>
        <w:t xml:space="preserve"> </w:t>
      </w:r>
      <w:r w:rsidRPr="00C166EC">
        <w:rPr>
          <w:i/>
          <w:color w:val="373737"/>
          <w:sz w:val="24"/>
          <w:szCs w:val="24"/>
          <w:lang w:val="ru"/>
        </w:rPr>
        <w:t>Пуск.</w:t>
      </w:r>
    </w:p>
    <w:p w14:paraId="68FC0537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04BF9C79">
          <v:shape id="Рисунок 28" o:spid="_x0000_i1033" type="#_x0000_t75" style="width:461.75pt;height:363.45pt;visibility:visible">
            <v:imagedata r:id="rId32" o:title=""/>
          </v:shape>
        </w:pict>
      </w:r>
    </w:p>
    <w:p w14:paraId="276102E5" w14:textId="1A916F6F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proofErr w:type="spellStart"/>
      <w:r w:rsidRPr="00C166EC">
        <w:rPr>
          <w:b/>
          <w:color w:val="222222"/>
          <w:spacing w:val="-15"/>
          <w:sz w:val="48"/>
          <w:szCs w:val="48"/>
          <w:lang w:val="ru"/>
        </w:rPr>
        <w:t>Обновл</w:t>
      </w:r>
      <w:r w:rsidR="009371DB">
        <w:rPr>
          <w:b/>
          <w:color w:val="222222"/>
          <w:spacing w:val="-15"/>
          <w:sz w:val="48"/>
          <w:szCs w:val="48"/>
        </w:rPr>
        <w:t>ение</w:t>
      </w:r>
      <w:proofErr w:type="spellEnd"/>
      <w:r w:rsidR="009371DB">
        <w:rPr>
          <w:b/>
          <w:color w:val="222222"/>
          <w:spacing w:val="-15"/>
          <w:sz w:val="48"/>
          <w:szCs w:val="48"/>
        </w:rPr>
        <w:t xml:space="preserve"> проекта</w:t>
      </w:r>
    </w:p>
    <w:p w14:paraId="4FB8E4F4" w14:textId="77777777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1. Обновление репозитория </w:t>
      </w:r>
      <w:proofErr w:type="spellStart"/>
      <w:r w:rsidRPr="00C166EC">
        <w:rPr>
          <w:b/>
          <w:color w:val="222222"/>
          <w:spacing w:val="-15"/>
          <w:sz w:val="36"/>
          <w:szCs w:val="36"/>
          <w:lang w:val="ru"/>
        </w:rPr>
        <w:t>WhatsAppNETAPINodeJs</w:t>
      </w:r>
      <w:proofErr w:type="spellEnd"/>
    </w:p>
    <w:p w14:paraId="033455B6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Чтобы обновить </w:t>
      </w:r>
      <w:hyperlink r:id="rId33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репозиторий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NET API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NodeJs</w:t>
        </w:r>
        <w:proofErr w:type="spellEnd"/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очень просто, вы запускаете его сначала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командную строку,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а затем входите в каталог </w:t>
      </w:r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WhatsAppNETAPINodeJs</w:t>
      </w:r>
      <w:proofErr w:type="spellEnd"/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с помощью командного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компакт-диска,</w:t>
      </w:r>
      <w:r w:rsidRPr="00C166EC">
        <w:rPr>
          <w:color w:val="373737"/>
          <w:sz w:val="24"/>
          <w:szCs w:val="24"/>
          <w:lang w:val="ru"/>
        </w:rPr>
        <w:t>после чего введите следующую команду:</w:t>
      </w:r>
    </w:p>
    <w:p w14:paraId="09C8DE45" w14:textId="77777777" w:rsidR="00C166EC" w:rsidRPr="009371DB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git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pull</w:t>
      </w:r>
      <w:proofErr w:type="spellEnd"/>
    </w:p>
    <w:p w14:paraId="7A03A48E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Затем дождитесь завершения процесса обновления. В случае успеха процесс выглядит примерно так:</w:t>
      </w:r>
    </w:p>
    <w:p w14:paraId="78CCC1DA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45E26EB3">
          <v:shape id="Рисунок 27" o:spid="_x0000_i1034" type="#_x0000_t75" alt="Изображение выглядит как текст&#10;&#10;Автоматически созданное описание" style="width:369pt;height:217.4pt;visibility:visible">
            <v:imagedata r:id="rId34" o:title="Изображение выглядит как текст&#10;&#10;Автоматически созданное описание"/>
          </v:shape>
        </w:pict>
      </w:r>
    </w:p>
    <w:p w14:paraId="6235B6DD" w14:textId="77777777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2. Обновление </w:t>
      </w:r>
      <w:proofErr w:type="spellStart"/>
      <w:r w:rsidRPr="00C166EC">
        <w:rPr>
          <w:b/>
          <w:color w:val="222222"/>
          <w:spacing w:val="-15"/>
          <w:sz w:val="36"/>
          <w:szCs w:val="36"/>
          <w:lang w:val="ru"/>
        </w:rPr>
        <w:t>project</w:t>
      </w:r>
      <w:proofErr w:type="spellEnd"/>
      <w:r w:rsidRPr="00C166EC">
        <w:rPr>
          <w:b/>
          <w:color w:val="222222"/>
          <w:spacing w:val="-15"/>
          <w:sz w:val="36"/>
          <w:szCs w:val="36"/>
          <w:lang w:val="ru"/>
        </w:rPr>
        <w:t xml:space="preserve"> .NET</w:t>
      </w:r>
    </w:p>
    <w:p w14:paraId="41B52110" w14:textId="7A1CB670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Следующим шагом является обновление </w:t>
      </w:r>
      <w:r w:rsidR="009371DB">
        <w:rPr>
          <w:color w:val="373737"/>
          <w:sz w:val="24"/>
          <w:szCs w:val="24"/>
          <w:lang w:val="ru"/>
        </w:rPr>
        <w:t xml:space="preserve">содержимого </w:t>
      </w:r>
      <w:r w:rsidRPr="00C166EC">
        <w:rPr>
          <w:color w:val="373737"/>
          <w:sz w:val="24"/>
          <w:szCs w:val="24"/>
          <w:lang w:val="ru"/>
        </w:rPr>
        <w:t xml:space="preserve">пакета </w:t>
      </w:r>
      <w:hyperlink r:id="rId35" w:history="1"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WhatsAppNETAPI</w:t>
        </w:r>
        <w:proofErr w:type="spellEnd"/>
        <w:r>
          <w:rPr>
            <w:lang w:val="ru"/>
          </w:rPr>
          <w:t xml:space="preserve"> </w:t>
        </w:r>
      </w:hyperlink>
      <w:r w:rsidRPr="00C166EC">
        <w:rPr>
          <w:color w:val="373737"/>
          <w:sz w:val="24"/>
          <w:szCs w:val="24"/>
          <w:lang w:val="ru"/>
        </w:rPr>
        <w:t xml:space="preserve"> в вашем проекте .NET. Хитрость заключается в том, чтобы сначала открыть проект, а затем щелкнуть правой кнопкой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мыши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Ссылки</w:t>
      </w:r>
      <w:proofErr w:type="gramEnd"/>
      <w:r w:rsidRPr="00C166EC">
        <w:rPr>
          <w:color w:val="373737"/>
          <w:sz w:val="24"/>
          <w:szCs w:val="24"/>
          <w:lang w:val="ru"/>
        </w:rPr>
        <w:t>-&gt;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Управление пакетом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Nuget</w:t>
      </w:r>
      <w:proofErr w:type="spell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...</w:t>
      </w:r>
    </w:p>
    <w:p w14:paraId="5CC2486A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1ABDB155">
          <v:shape id="Рисунок 26" o:spid="_x0000_i1035" type="#_x0000_t75" alt="Изображение выглядит как текст&#10;&#10;Автоматически созданное описание" style="width:252.7pt;height:265.15pt;visibility:visible">
            <v:imagedata r:id="rId36" o:title="Изображение выглядит как текст&#10;&#10;Автоматически созданное описание"/>
          </v:shape>
        </w:pict>
      </w:r>
    </w:p>
    <w:p w14:paraId="2460F00A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Затем в окне Package Nugget вы выбираете панель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Обновления</w:t>
      </w:r>
      <w:r w:rsidRPr="00C166EC">
        <w:rPr>
          <w:color w:val="373737"/>
          <w:sz w:val="24"/>
          <w:szCs w:val="24"/>
          <w:lang w:val="ru"/>
        </w:rPr>
        <w:t xml:space="preserve">и находите </w:t>
      </w:r>
      <w:r>
        <w:rPr>
          <w:lang w:val="ru"/>
        </w:rPr>
        <w:t xml:space="preserve">пакет </w:t>
      </w:r>
      <w:hyperlink r:id="rId37" w:history="1"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WhatsAppNETAPI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,</w:t>
        </w:r>
        <w:r>
          <w:rPr>
            <w:lang w:val="ru"/>
          </w:rPr>
          <w:t xml:space="preserve"> </w:t>
        </w:r>
      </w:hyperlink>
      <w:r w:rsidRPr="00C166EC">
        <w:rPr>
          <w:color w:val="373737"/>
          <w:sz w:val="24"/>
          <w:szCs w:val="24"/>
          <w:lang w:val="ru"/>
        </w:rPr>
        <w:t xml:space="preserve"> затем нажимаете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кнопку </w:t>
      </w:r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Обновить</w:t>
      </w:r>
      <w:proofErr w:type="gram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.</w:t>
      </w:r>
    </w:p>
    <w:p w14:paraId="35E567D4" w14:textId="3D7CCBDE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7A48B75B">
          <v:shape id="Рисунок 25" o:spid="_x0000_i1036" type="#_x0000_t75" style="width:477.7pt;height:245.1pt;visibility:visible">
            <v:imagedata r:id="rId38" o:title=""/>
          </v:shape>
        </w:pict>
      </w:r>
    </w:p>
    <w:p w14:paraId="3CCD12B2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Дождитесь завершения процесса обновления. Выглядит это примерно так:</w:t>
      </w:r>
    </w:p>
    <w:p w14:paraId="225318F9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pict w14:anchorId="52AF2813">
          <v:shape id="Рисунок 24" o:spid="_x0000_i1037" type="#_x0000_t75" alt="Изображение выглядит как текст&#10;&#10;Автоматически созданное описание" style="width:461.75pt;height:171.7pt;visibility:visible">
            <v:imagedata r:id="rId39" o:title="Изображение выглядит как текст&#10;&#10;Автоматически созданное описание"/>
          </v:shape>
        </w:pict>
      </w:r>
    </w:p>
    <w:p w14:paraId="68F1C7EB" w14:textId="77777777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>Сообщение об ошибке или ошибке</w:t>
      </w:r>
    </w:p>
    <w:p w14:paraId="1E8F7CCE" w14:textId="77777777" w:rsidR="00C166EC" w:rsidRPr="009371DB" w:rsidRDefault="00C166EC" w:rsidP="00C166EC">
      <w:p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Технически при разработке приложения явно невозможно быть на 100% свободным от багов. Поэтому, если вы обнаружите ошибку или ошибку при использовании клиентской библиотеки WhatsApp NET, пожалуйста, сообщите об этом на странице </w:t>
      </w:r>
      <w:hyperlink r:id="rId40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https://github.com/WhatsAppNETClient/WhatsAppNETClient2/issues.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</w:t>
      </w:r>
    </w:p>
    <w:p w14:paraId="01B3BD09" w14:textId="77777777" w:rsidR="00C166EC" w:rsidRPr="009371DB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 xml:space="preserve">Пример использования клиентской библиотеки </w:t>
      </w:r>
      <w:proofErr w:type="spellStart"/>
      <w:r w:rsidRPr="00C166EC">
        <w:rPr>
          <w:b/>
          <w:color w:val="222222"/>
          <w:spacing w:val="-15"/>
          <w:sz w:val="48"/>
          <w:szCs w:val="48"/>
          <w:lang w:val="ru"/>
        </w:rPr>
        <w:t>WhatsApp</w:t>
      </w:r>
      <w:proofErr w:type="spellEnd"/>
      <w:r w:rsidRPr="00C166EC">
        <w:rPr>
          <w:b/>
          <w:color w:val="222222"/>
          <w:spacing w:val="-15"/>
          <w:sz w:val="48"/>
          <w:szCs w:val="48"/>
          <w:lang w:val="ru"/>
        </w:rPr>
        <w:t xml:space="preserve"> NET</w:t>
      </w:r>
    </w:p>
    <w:p w14:paraId="6767BFB5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Начального сканирования </w:t>
      </w:r>
      <w:proofErr w:type="spellStart"/>
      <w:r w:rsidRPr="00C166EC">
        <w:rPr>
          <w:color w:val="373737"/>
          <w:sz w:val="24"/>
          <w:szCs w:val="24"/>
          <w:lang w:val="ru"/>
        </w:rPr>
        <w:t>QRCode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достаточно, для следующего подключения он больше не нужен, так как эта библиотека автоматически сохраняет сеанс аутентификации.</w:t>
      </w:r>
    </w:p>
    <w:p w14:paraId="123280DD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24A15139">
          <v:shape id="Рисунок 23" o:spid="_x0000_i1038" type="#_x0000_t75" style="width:461.75pt;height:363.45pt;visibility:visible">
            <v:imagedata r:id="rId41" o:title=""/>
          </v:shape>
        </w:pict>
      </w:r>
    </w:p>
    <w:p w14:paraId="36865D4D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Например, подписываясь на входящее сообщение, вы можете получить некоторую информацию, такую как дата/ время, номер отправителя / имя, сообщение и имя файла, если сообщение содержит изображения, аудио, видео и другие файлы документа.</w:t>
      </w:r>
    </w:p>
    <w:p w14:paraId="5BB62398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5BB5B5E5">
          <v:shape id="Рисунок 22" o:spid="_x0000_i1039" type="#_x0000_t75" alt="Изображение выглядит как текст&#10;&#10;Автоматически созданное описание" style="width:461.75pt;height:371.75pt;visibility:visible">
            <v:imagedata r:id="rId42" o:title="Изображение выглядит как текст&#10;&#10;Автоматически созданное описание"/>
          </v:shape>
        </w:pict>
      </w:r>
    </w:p>
    <w:p w14:paraId="75806923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Пример результатов функции захвата контактных данных, в этой функции вы можете получить контактный номер / имя, краткое имя и проверенное имя.</w:t>
      </w:r>
    </w:p>
    <w:p w14:paraId="5A4E6BA2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65100940">
          <v:shape id="Рисунок 21" o:spid="_x0000_i1040" type="#_x0000_t75" style="width:461.75pt;height:363.45pt;visibility:visible">
            <v:imagedata r:id="rId43" o:title=""/>
          </v:shape>
        </w:pict>
      </w:r>
    </w:p>
    <w:p w14:paraId="0D8412E0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Пример результатов функции захвата группы и ее членов, в этой функции вы можете получить информацию о названии группы и ее членах (контактный номер /имя, краткое имя и проверенное имя).</w:t>
      </w:r>
    </w:p>
    <w:p w14:paraId="1ED4D9DE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333FCE24">
          <v:shape id="Рисунок 20" o:spid="_x0000_i1041" type="#_x0000_t75" style="width:461.75pt;height:363.45pt;visibility:visible">
            <v:imagedata r:id="rId44" o:title=""/>
          </v:shape>
        </w:pict>
      </w:r>
    </w:p>
    <w:p w14:paraId="66B6DFDB" w14:textId="77777777" w:rsidR="00C166EC" w:rsidRPr="009371DB" w:rsidRDefault="00C166EC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Пример подписки на исходящее сообщение, в этой функции вы можете получить статус отправки сообщения, было ли оно успешным или неудачным (контактный номер не был зарегистрирован в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>).</w:t>
      </w:r>
    </w:p>
    <w:p w14:paraId="10B6B5F8" w14:textId="77777777" w:rsidR="00C166EC" w:rsidRPr="00C166EC" w:rsidRDefault="009371DB" w:rsidP="00C166EC">
      <w:pPr>
        <w:shd w:val="clear" w:color="auto" w:fill="F2F2F2"/>
        <w:spacing w:before="150" w:after="225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>
        <w:rPr>
          <w:rFonts w:eastAsia="Times New Roman" w:cs="Calibri"/>
          <w:noProof/>
          <w:color w:val="373737"/>
          <w:sz w:val="24"/>
          <w:szCs w:val="24"/>
          <w:lang w:eastAsia="ru-RU"/>
        </w:rPr>
        <w:lastRenderedPageBreak/>
        <w:pict w14:anchorId="31D41884">
          <v:shape id="Рисунок 19" o:spid="_x0000_i1042" type="#_x0000_t75" alt="Изображение выглядит как текст&#10;&#10;Автоматически созданное описание" style="width:461.75pt;height:378pt;visibility:visible">
            <v:imagedata r:id="rId45" o:title="Изображение выглядит как текст&#10;&#10;Автоматически созданное описание"/>
          </v:shape>
        </w:pict>
      </w:r>
    </w:p>
    <w:p w14:paraId="4C6FA3AA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1"/>
        <w:rPr>
          <w:rFonts w:eastAsia="Times New Roman" w:cs="Calibri"/>
          <w:b/>
          <w:bCs/>
          <w:color w:val="222222"/>
          <w:spacing w:val="-15"/>
          <w:sz w:val="48"/>
          <w:szCs w:val="48"/>
          <w:lang w:eastAsia="ru-RU"/>
        </w:rPr>
      </w:pPr>
      <w:r w:rsidRPr="00C166EC">
        <w:rPr>
          <w:b/>
          <w:color w:val="222222"/>
          <w:spacing w:val="-15"/>
          <w:sz w:val="48"/>
          <w:szCs w:val="48"/>
          <w:lang w:val="ru"/>
        </w:rPr>
        <w:t>Информация о выпуске</w:t>
      </w:r>
    </w:p>
    <w:p w14:paraId="71E68FEA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v2.3.0 (2021-08-19)</w:t>
      </w:r>
    </w:p>
    <w:p w14:paraId="352BF813" w14:textId="77777777" w:rsidR="00C166EC" w:rsidRPr="00C166EC" w:rsidRDefault="00C166EC" w:rsidP="00C166EC">
      <w:pPr>
        <w:numPr>
          <w:ilvl w:val="0"/>
          <w:numId w:val="2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Новые возможности:</w:t>
      </w:r>
    </w:p>
    <w:p w14:paraId="72D8B250" w14:textId="77777777" w:rsidR="00C166EC" w:rsidRPr="00C166EC" w:rsidRDefault="00C166EC" w:rsidP="00C166EC">
      <w:pPr>
        <w:numPr>
          <w:ilvl w:val="1"/>
          <w:numId w:val="2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Добавлены</w:t>
      </w:r>
      <w:hyperlink r:id="rId46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функции WA с несколькими учетными записями</w:t>
        </w:r>
        <w:r>
          <w:rPr>
            <w:lang w:val="ru"/>
          </w:rPr>
          <w:t xml:space="preserve"> </w:t>
        </w:r>
      </w:hyperlink>
      <w:r w:rsidRPr="00C166EC">
        <w:rPr>
          <w:color w:val="373737"/>
          <w:sz w:val="24"/>
          <w:szCs w:val="24"/>
          <w:lang w:val="ru"/>
        </w:rPr>
        <w:t xml:space="preserve"> </w:t>
      </w:r>
    </w:p>
    <w:p w14:paraId="7E3D96DA" w14:textId="77777777" w:rsidR="00C166EC" w:rsidRPr="009371DB" w:rsidRDefault="00C166EC" w:rsidP="00C166EC">
      <w:pPr>
        <w:shd w:val="clear" w:color="auto" w:fill="F2F2F2"/>
        <w:spacing w:after="0" w:line="240" w:lineRule="auto"/>
        <w:ind w:left="720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В версии </w:t>
      </w:r>
      <w:hyperlink r:id="rId47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2.3.0</w:t>
        </w:r>
      </w:hyperlink>
      <w:r>
        <w:rPr>
          <w:lang w:val="ru"/>
        </w:rPr>
        <w:t xml:space="preserve"> во всех существующих обработчиках событий</w:t>
      </w:r>
      <w:r w:rsidRPr="00C166EC">
        <w:rPr>
          <w:color w:val="373737"/>
          <w:sz w:val="24"/>
          <w:szCs w:val="24"/>
          <w:lang w:val="ru"/>
        </w:rPr>
        <w:t xml:space="preserve"> есть дополнительный параметр </w:t>
      </w:r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sessionId,</w:t>
      </w:r>
      <w:r w:rsidRPr="00C166EC">
        <w:rPr>
          <w:color w:val="373737"/>
          <w:sz w:val="24"/>
          <w:szCs w:val="24"/>
          <w:lang w:val="ru"/>
        </w:rPr>
        <w:t>поэтому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его приходится настраивать вручную.</w:t>
      </w:r>
    </w:p>
    <w:p w14:paraId="1BD129B3" w14:textId="77777777" w:rsidR="00C166EC" w:rsidRPr="009371DB" w:rsidRDefault="00C166EC" w:rsidP="00C166EC">
      <w:pPr>
        <w:shd w:val="clear" w:color="auto" w:fill="F2F2F2"/>
        <w:spacing w:before="150" w:after="225" w:line="240" w:lineRule="auto"/>
        <w:ind w:left="720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Примеры некоторых настраиваемых обработчиков событий:</w:t>
      </w:r>
    </w:p>
    <w:p w14:paraId="42397F49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371DB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private void</w:t>
      </w:r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>OnStartupHandler</w:t>
      </w:r>
      <w:proofErr w:type="spellEnd"/>
      <w:r w:rsidRPr="009371DB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C166EC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строковое</w:t>
      </w:r>
      <w:r w:rsidRPr="009371DB">
        <w:rPr>
          <w:lang w:val="en-US"/>
        </w:rPr>
        <w:t xml:space="preserve"> 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сообщение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9371DB">
        <w:rPr>
          <w:lang w:val="en-US"/>
        </w:rPr>
        <w:t xml:space="preserve"> </w:t>
      </w:r>
    </w:p>
    <w:p w14:paraId="32D4E365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ru"/>
        </w:rPr>
        <w:t>приватный</w:t>
      </w:r>
      <w:r w:rsidRPr="009371DB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void</w:t>
      </w:r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>OnScanMeHandler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C166EC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строка</w:t>
      </w:r>
      <w:r w:rsidRPr="009371DB">
        <w:rPr>
          <w:lang w:val="en-US"/>
        </w:rPr>
        <w:t xml:space="preserve"> 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qrcodePath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2C24654C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C166EC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ru"/>
        </w:rPr>
        <w:t>приватный</w:t>
      </w:r>
      <w:r w:rsidRPr="009371DB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void</w:t>
      </w:r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>OnReceiveMessageHandler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proofErr w:type="gram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whatsAppNETAPI.Message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message)</w:t>
      </w:r>
    </w:p>
    <w:p w14:paraId="0B4ED2A7" w14:textId="77777777" w:rsidR="00C166EC" w:rsidRPr="009371DB" w:rsidRDefault="00C166EC" w:rsidP="00C166EC">
      <w:pPr>
        <w:shd w:val="clear" w:color="auto" w:fill="F2F2F2"/>
        <w:spacing w:after="0" w:line="240" w:lineRule="auto"/>
        <w:ind w:left="720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Все, что вам нужно сделать, это добавить параметр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строки</w:t>
      </w:r>
      <w:r w:rsidRPr="00C166EC">
        <w:rPr>
          <w:color w:val="373737"/>
          <w:sz w:val="24"/>
          <w:szCs w:val="24"/>
          <w:lang w:val="ru"/>
        </w:rPr>
        <w:t>типа</w:t>
      </w:r>
      <w:proofErr w:type="spellEnd"/>
      <w:r>
        <w:rPr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sessionId</w:t>
      </w:r>
      <w:r w:rsidRPr="00C166EC">
        <w:rPr>
          <w:color w:val="373737"/>
          <w:sz w:val="24"/>
          <w:szCs w:val="24"/>
          <w:lang w:val="ru"/>
        </w:rPr>
        <w:t>следующим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образом:</w:t>
      </w:r>
    </w:p>
    <w:p w14:paraId="69F4136D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371DB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private void</w:t>
      </w:r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>OnStartupHandler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>
        <w:rPr>
          <w:lang w:val="ru"/>
        </w:rPr>
        <w:t>строковое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сообщение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r w:rsidRPr="00C166EC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строка</w:t>
      </w:r>
      <w:r w:rsidRPr="009371DB">
        <w:rPr>
          <w:lang w:val="en-US"/>
        </w:rPr>
        <w:t xml:space="preserve">  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sessionId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539A36BB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371DB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private void</w:t>
      </w:r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>OnScanMeHandler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C166EC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строка</w:t>
      </w:r>
      <w:r w:rsidRPr="009371DB">
        <w:rPr>
          <w:lang w:val="en-US"/>
        </w:rPr>
        <w:t xml:space="preserve"> 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qrcodePath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r w:rsidRPr="009371DB">
        <w:rPr>
          <w:lang w:val="en-US"/>
        </w:rPr>
        <w:t xml:space="preserve"> </w:t>
      </w:r>
      <w:r w:rsidRPr="00C166EC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строка</w:t>
      </w:r>
      <w:r w:rsidRPr="009371DB">
        <w:rPr>
          <w:lang w:val="en-US"/>
        </w:rPr>
        <w:t xml:space="preserve"> 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sessionId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5E32809E" w14:textId="77777777" w:rsidR="00C166EC" w:rsidRPr="00C166EC" w:rsidRDefault="00C166EC" w:rsidP="00C166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9371DB">
        <w:rPr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private void</w:t>
      </w:r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9371DB">
        <w:rPr>
          <w:b/>
          <w:color w:val="990000"/>
          <w:sz w:val="21"/>
          <w:szCs w:val="21"/>
          <w:bdr w:val="none" w:sz="0" w:space="0" w:color="auto" w:frame="1"/>
          <w:shd w:val="clear" w:color="auto" w:fill="FFFFFF"/>
          <w:lang w:val="en-US"/>
        </w:rPr>
        <w:t>OnReceiveMessageHandler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сообщение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WhatsAppNETAPI.Message</w:t>
      </w:r>
      <w:proofErr w:type="spellEnd"/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r w:rsidRPr="009371DB">
        <w:rPr>
          <w:lang w:val="en-US"/>
        </w:rPr>
        <w:t xml:space="preserve"> </w:t>
      </w:r>
      <w:r w:rsidRPr="00C166EC">
        <w:rPr>
          <w:b/>
          <w:color w:val="445588"/>
          <w:sz w:val="21"/>
          <w:szCs w:val="21"/>
          <w:bdr w:val="none" w:sz="0" w:space="0" w:color="auto" w:frame="1"/>
          <w:shd w:val="clear" w:color="auto" w:fill="FFFFFF"/>
          <w:lang w:val="ru"/>
        </w:rPr>
        <w:t>строковый</w:t>
      </w:r>
      <w:r w:rsidRPr="009371DB">
        <w:rPr>
          <w:lang w:val="en-US"/>
        </w:rPr>
        <w:t xml:space="preserve"> 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сеанс</w:t>
      </w:r>
      <w:r w:rsidRPr="009371DB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en-US"/>
        </w:rPr>
        <w:t>Id)</w:t>
      </w:r>
    </w:p>
    <w:p w14:paraId="527D21B0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v2.2.0 (2021-08-12)</w:t>
      </w:r>
    </w:p>
    <w:p w14:paraId="2582332F" w14:textId="77777777" w:rsidR="00C166EC" w:rsidRPr="00C166EC" w:rsidRDefault="00C166EC" w:rsidP="00C166EC">
      <w:pPr>
        <w:numPr>
          <w:ilvl w:val="0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lastRenderedPageBreak/>
        <w:t>Новые возможности:</w:t>
      </w:r>
    </w:p>
    <w:p w14:paraId="0EF2482D" w14:textId="77777777" w:rsidR="00C166EC" w:rsidRPr="009371DB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Добавлена возможность получения информации о группе без участника</w:t>
      </w:r>
    </w:p>
    <w:p w14:paraId="7FC79F5D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color w:val="373737"/>
          <w:sz w:val="24"/>
          <w:szCs w:val="24"/>
          <w:lang w:val="ru"/>
        </w:rPr>
        <w:t>Добавлена возможность отправки местоположения</w:t>
      </w:r>
    </w:p>
    <w:p w14:paraId="2839BBC1" w14:textId="77777777" w:rsidR="00C166EC" w:rsidRPr="00C166EC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Добавлена функция выхода из системы</w:t>
      </w:r>
    </w:p>
    <w:p w14:paraId="49E4B673" w14:textId="77777777" w:rsidR="00C166EC" w:rsidRPr="00C166EC" w:rsidRDefault="00C166EC" w:rsidP="00C166EC">
      <w:pPr>
        <w:numPr>
          <w:ilvl w:val="0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Исправлены ошибки:</w:t>
      </w:r>
    </w:p>
    <w:p w14:paraId="663843B9" w14:textId="77777777" w:rsidR="00C166EC" w:rsidRPr="009371DB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Подписаться на статус исходящих сообщений, отправляемых в группу</w:t>
      </w:r>
    </w:p>
    <w:p w14:paraId="178B0A45" w14:textId="77777777" w:rsidR="00C166EC" w:rsidRPr="00C166EC" w:rsidRDefault="00C166EC" w:rsidP="00C166EC">
      <w:pPr>
        <w:numPr>
          <w:ilvl w:val="0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4C15A86C" w14:textId="77777777" w:rsidR="00C166EC" w:rsidRPr="009371DB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Прочитав сообщения из группы, уже можно получить информацию </w:t>
      </w:r>
      <w:proofErr w:type="gramStart"/>
      <w:r w:rsidRPr="00C166EC">
        <w:rPr>
          <w:color w:val="373737"/>
          <w:sz w:val="24"/>
          <w:szCs w:val="24"/>
          <w:lang w:val="ru"/>
        </w:rPr>
        <w:t>об отправителю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сообщения</w:t>
      </w:r>
    </w:p>
    <w:p w14:paraId="75EB0947" w14:textId="77777777" w:rsidR="00C166EC" w:rsidRPr="009371DB" w:rsidRDefault="00C166EC" w:rsidP="00C166EC">
      <w:pPr>
        <w:numPr>
          <w:ilvl w:val="1"/>
          <w:numId w:val="2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Добавлена информация о версии WhatsApp Web и </w:t>
      </w:r>
      <w:proofErr w:type="spellStart"/>
      <w:r w:rsidRPr="00C166EC">
        <w:rPr>
          <w:color w:val="373737"/>
          <w:sz w:val="24"/>
          <w:szCs w:val="24"/>
          <w:lang w:val="ru"/>
        </w:rPr>
        <w:t>Chrome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при инициализации</w:t>
      </w:r>
    </w:p>
    <w:p w14:paraId="54CFE50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v2.1.0 (2021-07-30)</w:t>
      </w:r>
    </w:p>
    <w:p w14:paraId="4691F750" w14:textId="77777777" w:rsidR="00C166EC" w:rsidRPr="00C166EC" w:rsidRDefault="00C166EC" w:rsidP="00C166EC">
      <w:pPr>
        <w:numPr>
          <w:ilvl w:val="0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Новые возможности:</w:t>
      </w:r>
    </w:p>
    <w:p w14:paraId="68C9939F" w14:textId="77777777" w:rsidR="00C166EC" w:rsidRPr="00C166EC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Добавлена функция </w:t>
      </w:r>
      <w:proofErr w:type="spellStart"/>
      <w:r w:rsidRPr="00C166EC">
        <w:rPr>
          <w:color w:val="373737"/>
          <w:sz w:val="24"/>
          <w:szCs w:val="24"/>
          <w:lang w:val="ru"/>
        </w:rPr>
        <w:t>ReplyMessage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(цитируемое сообщение)</w:t>
      </w:r>
    </w:p>
    <w:p w14:paraId="1831399E" w14:textId="77777777" w:rsidR="00C166EC" w:rsidRPr="009371DB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Добавлена возможность отправлять графические, аудио, видео и документальные сообщения по URL</w:t>
      </w:r>
    </w:p>
    <w:p w14:paraId="337C29BB" w14:textId="77777777" w:rsidR="00C166EC" w:rsidRPr="009371DB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Добавлена возможность сохранения сообщений </w:t>
      </w:r>
      <w:proofErr w:type="spellStart"/>
      <w:r w:rsidRPr="00C166EC">
        <w:rPr>
          <w:color w:val="373737"/>
          <w:sz w:val="24"/>
          <w:szCs w:val="24"/>
          <w:lang w:val="ru"/>
        </w:rPr>
        <w:t>vcard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в виде файла</w:t>
      </w:r>
    </w:p>
    <w:p w14:paraId="3D59C1C7" w14:textId="77777777" w:rsidR="00C166EC" w:rsidRPr="009371DB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Добавлено событие </w:t>
      </w:r>
      <w:proofErr w:type="spellStart"/>
      <w:r w:rsidRPr="00C166EC">
        <w:rPr>
          <w:color w:val="373737"/>
          <w:sz w:val="24"/>
          <w:szCs w:val="24"/>
          <w:lang w:val="ru"/>
        </w:rPr>
        <w:t>ChangeState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для отслеживания изменений состояния подключения</w:t>
      </w:r>
    </w:p>
    <w:p w14:paraId="376BB6C7" w14:textId="77777777" w:rsidR="00C166EC" w:rsidRPr="00C166EC" w:rsidRDefault="00C166EC" w:rsidP="00C166EC">
      <w:pPr>
        <w:numPr>
          <w:ilvl w:val="0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3A4FAEB5" w14:textId="77777777" w:rsidR="00C166EC" w:rsidRPr="009371DB" w:rsidRDefault="00C166EC" w:rsidP="00C166EC">
      <w:pPr>
        <w:numPr>
          <w:ilvl w:val="1"/>
          <w:numId w:val="23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Чтение входящих сообщений с типом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location</w:t>
      </w:r>
      <w:proofErr w:type="gramStart"/>
      <w:r w:rsidRPr="00C166EC">
        <w:rPr>
          <w:color w:val="373737"/>
          <w:sz w:val="24"/>
          <w:szCs w:val="24"/>
          <w:lang w:val="ru"/>
        </w:rPr>
        <w:t>и</w:t>
      </w:r>
      <w:proofErr w:type="spellEnd"/>
      <w:r>
        <w:rPr>
          <w:lang w:val="ru"/>
        </w:rPr>
        <w:t xml:space="preserve"> 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 xml:space="preserve">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vcard</w:t>
      </w:r>
      <w:proofErr w:type="spellEnd"/>
      <w:proofErr w:type="gramEnd"/>
      <w:r w:rsidRPr="00C166EC">
        <w:rPr>
          <w:color w:val="373737"/>
          <w:sz w:val="24"/>
          <w:szCs w:val="24"/>
          <w:lang w:val="ru"/>
        </w:rPr>
        <w:t>(данные уже в виде объекта)</w:t>
      </w:r>
    </w:p>
    <w:p w14:paraId="1DEE3B5C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v2.0.2 (2021-07-25)</w:t>
      </w:r>
    </w:p>
    <w:p w14:paraId="5767F796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Заменил библиотеку </w:t>
      </w:r>
      <w:hyperlink r:id="rId48" w:history="1"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Selenium</w:t>
        </w:r>
        <w:proofErr w:type="spellEnd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 xml:space="preserve"> </w:t>
        </w:r>
        <w:proofErr w:type="spellStart"/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Webdriver</w:t>
        </w:r>
        <w:proofErr w:type="spellEnd"/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на библиотеку </w:t>
      </w:r>
      <w:r>
        <w:rPr>
          <w:lang w:val="ru"/>
        </w:rPr>
        <w:t xml:space="preserve"> </w:t>
      </w:r>
      <w:hyperlink r:id="rId49" w:history="1">
        <w:r w:rsidRPr="00C166EC">
          <w:rPr>
            <w:color w:val="0F79D0"/>
            <w:sz w:val="24"/>
            <w:szCs w:val="24"/>
            <w:bdr w:val="none" w:sz="0" w:space="0" w:color="auto" w:frame="1"/>
            <w:lang w:val="ru"/>
          </w:rPr>
          <w:t>whatsapp-web.js</w:t>
        </w:r>
      </w:hyperlink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 качестве основного движка для взаимодействия с </w:t>
      </w:r>
      <w:proofErr w:type="spellStart"/>
      <w:r w:rsidRPr="00C166EC">
        <w:rPr>
          <w:color w:val="373737"/>
          <w:sz w:val="24"/>
          <w:szCs w:val="24"/>
          <w:lang w:val="ru"/>
        </w:rPr>
        <w:t>WhatsApp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Web.</w:t>
      </w:r>
    </w:p>
    <w:p w14:paraId="4A92140D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Полнорежимный</w:t>
      </w:r>
      <w:proofErr w:type="spellEnd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 xml:space="preserve"> </w:t>
      </w:r>
      <w:proofErr w:type="spellStart"/>
      <w:proofErr w:type="gram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силуман</w:t>
      </w:r>
      <w:proofErr w:type="spellEnd"/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(</w:t>
      </w:r>
      <w:proofErr w:type="gramEnd"/>
      <w:r w:rsidRPr="00C166EC">
        <w:rPr>
          <w:color w:val="373737"/>
          <w:sz w:val="24"/>
          <w:szCs w:val="24"/>
          <w:lang w:val="ru"/>
        </w:rPr>
        <w:t>безголовый/без окна)</w:t>
      </w:r>
    </w:p>
    <w:p w14:paraId="61181967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Несовместим с примерами проектов, в которые по-прежнему используется библиотека версии 1.3.x</w:t>
      </w:r>
    </w:p>
    <w:p w14:paraId="749366B9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Захват групп и членов для чтения данных группы и ее членов, чтобы сохранить результаты в базе данных</w:t>
      </w:r>
    </w:p>
    <w:p w14:paraId="55D8AD09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Улучшена функция отправки сообщений с изображениями, аудио, видео и всеми типами документов</w:t>
      </w:r>
    </w:p>
    <w:p w14:paraId="74730669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Может сохранять изображения, аудио, видео и все типы документов из входящих сообщений (вы можете указать место хранения самостоятельно)</w:t>
      </w:r>
    </w:p>
    <w:p w14:paraId="7BC9E9AB" w14:textId="77777777" w:rsidR="00C166EC" w:rsidRPr="009371DB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Может также читать сообщения с типом </w:t>
      </w:r>
      <w:proofErr w:type="spellStart"/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контакта</w:t>
      </w:r>
      <w:r w:rsidRPr="00C166EC">
        <w:rPr>
          <w:color w:val="373737"/>
          <w:sz w:val="24"/>
          <w:szCs w:val="24"/>
          <w:lang w:val="ru"/>
        </w:rPr>
        <w:t>и</w:t>
      </w:r>
      <w:r w:rsidRPr="00C166EC">
        <w:rPr>
          <w:color w:val="222222"/>
          <w:sz w:val="21"/>
          <w:szCs w:val="21"/>
          <w:bdr w:val="none" w:sz="0" w:space="0" w:color="auto" w:frame="1"/>
          <w:shd w:val="clear" w:color="auto" w:fill="FFFFFF"/>
          <w:lang w:val="ru"/>
        </w:rPr>
        <w:t>местоположением</w:t>
      </w:r>
      <w:proofErr w:type="spellEnd"/>
    </w:p>
    <w:p w14:paraId="0C164B52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Архив чата</w:t>
      </w:r>
    </w:p>
    <w:p w14:paraId="4E54488D" w14:textId="77777777" w:rsidR="00C166EC" w:rsidRPr="00C166EC" w:rsidRDefault="00C166EC" w:rsidP="00C166EC">
      <w:pPr>
        <w:numPr>
          <w:ilvl w:val="0"/>
          <w:numId w:val="24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Удалить чат</w:t>
      </w:r>
    </w:p>
    <w:p w14:paraId="1270392B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v1.3.3 (2021-02-02)</w:t>
      </w:r>
    </w:p>
    <w:p w14:paraId="764DE855" w14:textId="77777777" w:rsidR="00C166EC" w:rsidRPr="00C166EC" w:rsidRDefault="00C166EC" w:rsidP="00C166EC">
      <w:pPr>
        <w:numPr>
          <w:ilvl w:val="0"/>
          <w:numId w:val="25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Незначительное обновление</w:t>
      </w:r>
    </w:p>
    <w:p w14:paraId="25D6EA2F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v1.3.2 (2020-11-22)</w:t>
      </w:r>
    </w:p>
    <w:p w14:paraId="40E2D6BB" w14:textId="77777777" w:rsidR="00C166EC" w:rsidRPr="00C166EC" w:rsidRDefault="00C166EC" w:rsidP="00C166EC">
      <w:pPr>
        <w:numPr>
          <w:ilvl w:val="0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Исправлены ошибки:</w:t>
      </w:r>
    </w:p>
    <w:p w14:paraId="59548C9D" w14:textId="77777777" w:rsidR="00C166EC" w:rsidRPr="009371DB" w:rsidRDefault="00C166EC" w:rsidP="00C166EC">
      <w:pPr>
        <w:numPr>
          <w:ilvl w:val="1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lastRenderedPageBreak/>
        <w:t xml:space="preserve">Отправляйте сообщения, содержащие </w:t>
      </w:r>
      <w:proofErr w:type="gram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эмодзи,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</w:t>
      </w:r>
      <w:r>
        <w:rPr>
          <w:lang w:val="ru"/>
        </w:rPr>
        <w:t xml:space="preserve"> </w:t>
      </w:r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скрытом режиме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(безголовый/без окна).</w:t>
      </w:r>
    </w:p>
    <w:p w14:paraId="1BA34438" w14:textId="77777777" w:rsidR="00C166EC" w:rsidRPr="00C166EC" w:rsidRDefault="00C166EC" w:rsidP="00C166EC">
      <w:pPr>
        <w:numPr>
          <w:ilvl w:val="0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617CE25F" w14:textId="77777777" w:rsidR="00C166EC" w:rsidRPr="009371DB" w:rsidRDefault="00C166EC" w:rsidP="00C166EC">
      <w:pPr>
        <w:numPr>
          <w:ilvl w:val="1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Метод прослушивания/подписки для входящих сообщений.</w:t>
      </w:r>
    </w:p>
    <w:p w14:paraId="0F05420A" w14:textId="77777777" w:rsidR="00C166EC" w:rsidRPr="00C166EC" w:rsidRDefault="00C166EC" w:rsidP="00C166EC">
      <w:pPr>
        <w:numPr>
          <w:ilvl w:val="1"/>
          <w:numId w:val="26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Способ отправки сообщения</w:t>
      </w:r>
    </w:p>
    <w:p w14:paraId="57C31FD8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v1.3.1 (2020-07-20)</w:t>
      </w:r>
    </w:p>
    <w:p w14:paraId="73A993BB" w14:textId="77777777" w:rsidR="00C166EC" w:rsidRPr="00C166EC" w:rsidRDefault="00C166EC" w:rsidP="00C166EC">
      <w:pPr>
        <w:numPr>
          <w:ilvl w:val="0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Исправлены ошибки:</w:t>
      </w:r>
    </w:p>
    <w:p w14:paraId="4B956D36" w14:textId="77777777" w:rsidR="00C166EC" w:rsidRPr="00C166EC" w:rsidRDefault="00C166EC" w:rsidP="00C166EC">
      <w:pPr>
        <w:numPr>
          <w:ilvl w:val="1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Отправив фотографию контакта, который не зарегистрирован в WA contacts, отправленное сообщение становится дубликатом. Пример: Тест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сообщения, </w:t>
      </w:r>
      <w:r>
        <w:rPr>
          <w:lang w:val="ru"/>
        </w:rPr>
        <w:t xml:space="preserve">  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отправленный как</w:t>
      </w:r>
      <w:r>
        <w:rPr>
          <w:lang w:val="ru"/>
        </w:rPr>
        <w:t xml:space="preserve"> </w:t>
      </w:r>
      <w:r w:rsidRPr="00C166EC">
        <w:rPr>
          <w:b/>
          <w:color w:val="373737"/>
          <w:sz w:val="24"/>
          <w:szCs w:val="24"/>
          <w:bdr w:val="none" w:sz="0" w:space="0" w:color="auto" w:frame="1"/>
          <w:lang w:val="ru"/>
        </w:rPr>
        <w:t xml:space="preserve"> </w:t>
      </w:r>
      <w:proofErr w:type="spellStart"/>
      <w:r w:rsidRPr="00C166EC">
        <w:rPr>
          <w:b/>
          <w:color w:val="373737"/>
          <w:sz w:val="24"/>
          <w:szCs w:val="24"/>
          <w:bdr w:val="none" w:sz="0" w:space="0" w:color="auto" w:frame="1"/>
          <w:lang w:val="ru"/>
        </w:rPr>
        <w:t>тесттест</w:t>
      </w:r>
      <w:proofErr w:type="spellEnd"/>
      <w:r w:rsidRPr="00C166EC">
        <w:rPr>
          <w:b/>
          <w:color w:val="373737"/>
          <w:sz w:val="24"/>
          <w:szCs w:val="24"/>
          <w:bdr w:val="none" w:sz="0" w:space="0" w:color="auto" w:frame="1"/>
          <w:lang w:val="ru"/>
        </w:rPr>
        <w:t>.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</w:t>
      </w:r>
    </w:p>
    <w:p w14:paraId="3E8B8942" w14:textId="77777777" w:rsidR="00C166EC" w:rsidRPr="00C166EC" w:rsidRDefault="00C166EC" w:rsidP="00C166EC">
      <w:pPr>
        <w:numPr>
          <w:ilvl w:val="0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0A1D7E40" w14:textId="77777777" w:rsidR="00C166EC" w:rsidRPr="009371DB" w:rsidRDefault="00C166EC" w:rsidP="00C166EC">
      <w:pPr>
        <w:numPr>
          <w:ilvl w:val="1"/>
          <w:numId w:val="27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Режим </w:t>
      </w:r>
      <w:proofErr w:type="spellStart"/>
      <w:proofErr w:type="gram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силуман</w:t>
      </w:r>
      <w:proofErr w:type="spellEnd"/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(</w:t>
      </w:r>
      <w:proofErr w:type="gramEnd"/>
      <w:r w:rsidRPr="00C166EC">
        <w:rPr>
          <w:color w:val="373737"/>
          <w:sz w:val="24"/>
          <w:szCs w:val="24"/>
          <w:lang w:val="ru"/>
        </w:rPr>
        <w:t>безголовый/без окна).</w:t>
      </w:r>
    </w:p>
    <w:p w14:paraId="2881057D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v1.3.0 (2020-07-17)</w:t>
      </w:r>
    </w:p>
    <w:p w14:paraId="78BC54A3" w14:textId="77777777" w:rsidR="00C166EC" w:rsidRPr="00C166EC" w:rsidRDefault="00C166EC" w:rsidP="00C166EC">
      <w:pPr>
        <w:numPr>
          <w:ilvl w:val="0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Новые возможности:</w:t>
      </w:r>
    </w:p>
    <w:p w14:paraId="6C07F550" w14:textId="77777777" w:rsidR="00C166EC" w:rsidRPr="009371DB" w:rsidRDefault="00C166EC" w:rsidP="00C166EC">
      <w:pPr>
        <w:numPr>
          <w:ilvl w:val="1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Функция подписки на сообщение отправляется, с помощью этой функции мы можем проверить, было ли отправлено сообщение или нет.</w:t>
      </w:r>
    </w:p>
    <w:p w14:paraId="085AE0E6" w14:textId="77777777" w:rsidR="00C166EC" w:rsidRPr="00C166EC" w:rsidRDefault="00C166EC" w:rsidP="00C166EC">
      <w:pPr>
        <w:numPr>
          <w:ilvl w:val="0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Исправлены ошибки:</w:t>
      </w:r>
    </w:p>
    <w:p w14:paraId="21727B26" w14:textId="77777777" w:rsidR="00C166EC" w:rsidRPr="00C166EC" w:rsidRDefault="00C166EC" w:rsidP="00C166EC">
      <w:pPr>
        <w:numPr>
          <w:ilvl w:val="1"/>
          <w:numId w:val="28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Отправив сообщение контакту, который не зарегистрирован в WA contacts, отправленное сообщение становится дубликатом. Пример: Тест </w:t>
      </w:r>
      <w:proofErr w:type="gramStart"/>
      <w:r w:rsidRPr="00C166EC">
        <w:rPr>
          <w:color w:val="373737"/>
          <w:sz w:val="24"/>
          <w:szCs w:val="24"/>
          <w:lang w:val="ru"/>
        </w:rPr>
        <w:t xml:space="preserve">сообщения, </w:t>
      </w:r>
      <w:r>
        <w:rPr>
          <w:lang w:val="ru"/>
        </w:rPr>
        <w:t xml:space="preserve">  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отправленный как</w:t>
      </w:r>
      <w:r>
        <w:rPr>
          <w:lang w:val="ru"/>
        </w:rPr>
        <w:t xml:space="preserve"> </w:t>
      </w:r>
      <w:r w:rsidRPr="00C166EC">
        <w:rPr>
          <w:b/>
          <w:color w:val="373737"/>
          <w:sz w:val="24"/>
          <w:szCs w:val="24"/>
          <w:bdr w:val="none" w:sz="0" w:space="0" w:color="auto" w:frame="1"/>
          <w:lang w:val="ru"/>
        </w:rPr>
        <w:t xml:space="preserve"> </w:t>
      </w:r>
      <w:proofErr w:type="spellStart"/>
      <w:r w:rsidRPr="00C166EC">
        <w:rPr>
          <w:b/>
          <w:color w:val="373737"/>
          <w:sz w:val="24"/>
          <w:szCs w:val="24"/>
          <w:bdr w:val="none" w:sz="0" w:space="0" w:color="auto" w:frame="1"/>
          <w:lang w:val="ru"/>
        </w:rPr>
        <w:t>тесттест</w:t>
      </w:r>
      <w:proofErr w:type="spellEnd"/>
      <w:r w:rsidRPr="00C166EC">
        <w:rPr>
          <w:b/>
          <w:color w:val="373737"/>
          <w:sz w:val="24"/>
          <w:szCs w:val="24"/>
          <w:bdr w:val="none" w:sz="0" w:space="0" w:color="auto" w:frame="1"/>
          <w:lang w:val="ru"/>
        </w:rPr>
        <w:t>.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</w:t>
      </w:r>
    </w:p>
    <w:p w14:paraId="3FEB1EFF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v1.2.0 (2020-07-13)</w:t>
      </w:r>
    </w:p>
    <w:p w14:paraId="3A10ED56" w14:textId="77777777" w:rsidR="00C166EC" w:rsidRPr="00C166EC" w:rsidRDefault="00C166EC" w:rsidP="00C166EC">
      <w:pPr>
        <w:numPr>
          <w:ilvl w:val="0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Новые возможности:</w:t>
      </w:r>
    </w:p>
    <w:p w14:paraId="366DC7C5" w14:textId="77777777" w:rsidR="00C166EC" w:rsidRPr="009371DB" w:rsidRDefault="00C166EC" w:rsidP="00C166EC">
      <w:pPr>
        <w:numPr>
          <w:ilvl w:val="1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 xml:space="preserve">Добавлен </w:t>
      </w:r>
      <w:proofErr w:type="gram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скрытый</w:t>
      </w:r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режим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(безголовый/без окна)</w:t>
      </w:r>
    </w:p>
    <w:p w14:paraId="2C95AE01" w14:textId="77777777" w:rsidR="00C166EC" w:rsidRPr="00C166EC" w:rsidRDefault="00C166EC" w:rsidP="00C166EC">
      <w:pPr>
        <w:numPr>
          <w:ilvl w:val="1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Добавлена функция захвата контактов</w:t>
      </w:r>
    </w:p>
    <w:p w14:paraId="05412340" w14:textId="77777777" w:rsidR="00C166EC" w:rsidRPr="00C166EC" w:rsidRDefault="00C166EC" w:rsidP="00C166EC">
      <w:pPr>
        <w:numPr>
          <w:ilvl w:val="0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2EF1FB49" w14:textId="77777777" w:rsidR="00C166EC" w:rsidRPr="00C166EC" w:rsidRDefault="00C166EC" w:rsidP="00C166EC">
      <w:pPr>
        <w:numPr>
          <w:ilvl w:val="1"/>
          <w:numId w:val="29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proofErr w:type="spellStart"/>
      <w:r w:rsidRPr="00C166EC">
        <w:rPr>
          <w:color w:val="373737"/>
          <w:sz w:val="24"/>
          <w:szCs w:val="24"/>
          <w:lang w:val="ru"/>
        </w:rPr>
        <w:t>Method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</w:t>
      </w:r>
      <w:proofErr w:type="spellStart"/>
      <w:r w:rsidRPr="00C166EC">
        <w:rPr>
          <w:color w:val="373737"/>
          <w:sz w:val="24"/>
          <w:szCs w:val="24"/>
          <w:lang w:val="ru"/>
        </w:rPr>
        <w:t>SendMessageAsync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, </w:t>
      </w:r>
      <w:proofErr w:type="spellStart"/>
      <w:r w:rsidRPr="00C166EC">
        <w:rPr>
          <w:color w:val="373737"/>
          <w:sz w:val="24"/>
          <w:szCs w:val="24"/>
          <w:lang w:val="ru"/>
        </w:rPr>
        <w:t>BroadcastMessage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</w:t>
      </w:r>
      <w:proofErr w:type="spellStart"/>
      <w:r w:rsidRPr="00C166EC">
        <w:rPr>
          <w:color w:val="373737"/>
          <w:sz w:val="24"/>
          <w:szCs w:val="24"/>
          <w:lang w:val="ru"/>
        </w:rPr>
        <w:t>dan</w:t>
      </w:r>
      <w:proofErr w:type="spellEnd"/>
      <w:r w:rsidRPr="00C166EC">
        <w:rPr>
          <w:color w:val="373737"/>
          <w:sz w:val="24"/>
          <w:szCs w:val="24"/>
          <w:lang w:val="ru"/>
        </w:rPr>
        <w:t xml:space="preserve"> </w:t>
      </w:r>
      <w:proofErr w:type="spellStart"/>
      <w:r w:rsidRPr="00C166EC">
        <w:rPr>
          <w:color w:val="373737"/>
          <w:sz w:val="24"/>
          <w:szCs w:val="24"/>
          <w:lang w:val="ru"/>
        </w:rPr>
        <w:t>ListenIncomingMessageAsync</w:t>
      </w:r>
      <w:proofErr w:type="spellEnd"/>
    </w:p>
    <w:p w14:paraId="1441D95E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v1.1.0 (2020-07-05)</w:t>
      </w:r>
    </w:p>
    <w:p w14:paraId="3D3CA751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Новые возможности:</w:t>
      </w:r>
    </w:p>
    <w:p w14:paraId="5AEBA2CB" w14:textId="77777777" w:rsidR="00C166EC" w:rsidRPr="009371DB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Добавлена возможность отправлять сообщения с картинками</w:t>
      </w:r>
    </w:p>
    <w:p w14:paraId="1CD133D1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color w:val="373737"/>
          <w:sz w:val="24"/>
          <w:szCs w:val="24"/>
          <w:lang w:val="ru"/>
        </w:rPr>
        <w:t>Добавлена возможность отправки файлов документов</w:t>
      </w:r>
    </w:p>
    <w:p w14:paraId="20BDAC40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2785C621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color w:val="373737"/>
          <w:sz w:val="24"/>
          <w:szCs w:val="24"/>
          <w:lang w:val="ru"/>
        </w:rPr>
        <w:t>Добавлена поддержка .NET Framework 4.0</w:t>
      </w:r>
    </w:p>
    <w:p w14:paraId="520EA047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Функция подписки на входящие сообщения</w:t>
      </w:r>
    </w:p>
    <w:p w14:paraId="162797CA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Исправлены ошибки:</w:t>
      </w:r>
    </w:p>
    <w:p w14:paraId="07F6EB9D" w14:textId="77777777" w:rsidR="00C166EC" w:rsidRPr="00C166EC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val="en-US" w:eastAsia="ru-RU"/>
        </w:rPr>
      </w:pPr>
      <w:r w:rsidRPr="00C166EC">
        <w:rPr>
          <w:color w:val="373737"/>
          <w:sz w:val="24"/>
          <w:szCs w:val="24"/>
          <w:lang w:val="ru"/>
        </w:rPr>
        <w:t>Отправка контакта с недопустимым номером</w:t>
      </w:r>
    </w:p>
    <w:p w14:paraId="26B9A799" w14:textId="77777777" w:rsidR="00C166EC" w:rsidRPr="009371DB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многостроочных сообщений во время трансляции</w:t>
      </w:r>
    </w:p>
    <w:p w14:paraId="3B5F6FF3" w14:textId="77777777" w:rsidR="00C166EC" w:rsidRPr="00C166EC" w:rsidRDefault="00C166EC" w:rsidP="00C166EC">
      <w:pPr>
        <w:numPr>
          <w:ilvl w:val="0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Устаревшие:</w:t>
      </w:r>
    </w:p>
    <w:p w14:paraId="57568F2C" w14:textId="77777777" w:rsidR="00C166EC" w:rsidRPr="009371DB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Свойство больше не используется, поэтому просто отключите его в старом коде</w:t>
      </w:r>
      <w:del w:id="0" w:author="Unknown">
        <w:r w:rsidRPr="00C166EC">
          <w:rPr>
            <w:color w:val="373737"/>
            <w:sz w:val="24"/>
            <w:szCs w:val="24"/>
            <w:bdr w:val="none" w:sz="0" w:space="0" w:color="auto" w:frame="1"/>
            <w:lang w:val="ru"/>
          </w:rPr>
          <w:delText>AutoReplay</w:delText>
        </w:r>
      </w:del>
    </w:p>
    <w:p w14:paraId="2EBF7948" w14:textId="77777777" w:rsidR="00C166EC" w:rsidRPr="009371DB" w:rsidRDefault="00C166EC" w:rsidP="00C166EC">
      <w:pPr>
        <w:numPr>
          <w:ilvl w:val="1"/>
          <w:numId w:val="30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lastRenderedPageBreak/>
        <w:t xml:space="preserve">Метод больше не используется, пожалуйста, используйте метод </w:t>
      </w:r>
      <w:del w:id="1" w:author="Unknown">
        <w:r w:rsidRPr="00C166EC">
          <w:rPr>
            <w:color w:val="373737"/>
            <w:sz w:val="24"/>
            <w:szCs w:val="24"/>
            <w:bdr w:val="none" w:sz="0" w:space="0" w:color="auto" w:frame="1"/>
            <w:lang w:val="ru"/>
          </w:rPr>
          <w:delText>SendMessageAutoReplay</w:delText>
        </w:r>
      </w:del>
      <w:proofErr w:type="spellStart"/>
      <w:proofErr w:type="gramStart"/>
      <w:r w:rsidRPr="00C166EC">
        <w:rPr>
          <w:i/>
          <w:color w:val="373737"/>
          <w:sz w:val="24"/>
          <w:szCs w:val="24"/>
          <w:bdr w:val="none" w:sz="0" w:space="0" w:color="auto" w:frame="1"/>
          <w:lang w:val="ru"/>
        </w:rPr>
        <w:t>SendMessage</w:t>
      </w:r>
      <w:proofErr w:type="spellEnd"/>
      <w:r>
        <w:rPr>
          <w:lang w:val="ru"/>
        </w:rPr>
        <w:t xml:space="preserve"> </w:t>
      </w:r>
      <w:r w:rsidRPr="00C166EC">
        <w:rPr>
          <w:color w:val="373737"/>
          <w:sz w:val="24"/>
          <w:szCs w:val="24"/>
          <w:lang w:val="ru"/>
        </w:rPr>
        <w:t xml:space="preserve"> вместо</w:t>
      </w:r>
      <w:proofErr w:type="gramEnd"/>
      <w:r w:rsidRPr="00C166EC">
        <w:rPr>
          <w:color w:val="373737"/>
          <w:sz w:val="24"/>
          <w:szCs w:val="24"/>
          <w:lang w:val="ru"/>
        </w:rPr>
        <w:t xml:space="preserve"> этого</w:t>
      </w:r>
    </w:p>
    <w:p w14:paraId="029C8106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v1.0.5 (2020-06-24)</w:t>
      </w:r>
    </w:p>
    <w:p w14:paraId="490E69B1" w14:textId="77777777" w:rsidR="00C166EC" w:rsidRPr="00C166EC" w:rsidRDefault="00C166EC" w:rsidP="00C166EC">
      <w:pPr>
        <w:numPr>
          <w:ilvl w:val="0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Исправлены ошибки:</w:t>
      </w:r>
    </w:p>
    <w:p w14:paraId="48F99314" w14:textId="77777777" w:rsidR="00C166EC" w:rsidRPr="00C166EC" w:rsidRDefault="00C166EC" w:rsidP="00C166EC">
      <w:pPr>
        <w:numPr>
          <w:ilvl w:val="1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многострочных сообщений</w:t>
      </w:r>
    </w:p>
    <w:p w14:paraId="298C46B3" w14:textId="77777777" w:rsidR="00C166EC" w:rsidRPr="00C166EC" w:rsidRDefault="00C166EC" w:rsidP="00C166EC">
      <w:pPr>
        <w:numPr>
          <w:ilvl w:val="0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Улучшать:</w:t>
      </w:r>
    </w:p>
    <w:p w14:paraId="0581121B" w14:textId="77777777" w:rsidR="00C166EC" w:rsidRPr="00C166EC" w:rsidRDefault="00C166EC" w:rsidP="00C166EC">
      <w:pPr>
        <w:numPr>
          <w:ilvl w:val="1"/>
          <w:numId w:val="31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Функция подписки на входящие сообщения</w:t>
      </w:r>
    </w:p>
    <w:p w14:paraId="43A03774" w14:textId="77777777" w:rsidR="00C166EC" w:rsidRPr="00C166EC" w:rsidRDefault="00C166EC" w:rsidP="00C166EC">
      <w:pPr>
        <w:shd w:val="clear" w:color="auto" w:fill="F2F2F2"/>
        <w:spacing w:before="150" w:after="150" w:line="240" w:lineRule="auto"/>
        <w:textAlignment w:val="baseline"/>
        <w:outlineLvl w:val="2"/>
        <w:rPr>
          <w:rFonts w:eastAsia="Times New Roman" w:cs="Calibri"/>
          <w:b/>
          <w:bCs/>
          <w:color w:val="222222"/>
          <w:spacing w:val="-15"/>
          <w:sz w:val="36"/>
          <w:szCs w:val="36"/>
          <w:lang w:eastAsia="ru-RU"/>
        </w:rPr>
      </w:pPr>
      <w:r w:rsidRPr="00C166EC">
        <w:rPr>
          <w:b/>
          <w:color w:val="222222"/>
          <w:spacing w:val="-15"/>
          <w:sz w:val="36"/>
          <w:szCs w:val="36"/>
          <w:lang w:val="ru"/>
        </w:rPr>
        <w:t>v1.0.0 (2020-06-22)</w:t>
      </w:r>
    </w:p>
    <w:p w14:paraId="747C25F8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Первый релиз</w:t>
      </w:r>
    </w:p>
    <w:p w14:paraId="59C98A36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сообщения</w:t>
      </w:r>
    </w:p>
    <w:p w14:paraId="23C821D8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Отправка нескольких сообщений (широковещательная передача)</w:t>
      </w:r>
    </w:p>
    <w:p w14:paraId="4FC72858" w14:textId="77777777" w:rsidR="00C166EC" w:rsidRPr="009371DB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Прослушивание/подписка на входящие сообщения, поэтому нет необходимости снова добавлять объект таймера для чтения входящих сообщений</w:t>
      </w:r>
    </w:p>
    <w:p w14:paraId="26639FBF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Автоматическое воспроизведение входящих сообщений</w:t>
      </w:r>
    </w:p>
    <w:p w14:paraId="56F42BD1" w14:textId="77777777" w:rsidR="00C166EC" w:rsidRPr="009371DB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Автоматический вход (поэтому нет необходимости сканировать WA QRCode туда и обратно, только один раз)</w:t>
      </w:r>
    </w:p>
    <w:p w14:paraId="7041CB10" w14:textId="77777777" w:rsidR="00C166EC" w:rsidRPr="009371DB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Все существующие методы, кроме метода подключения к браузеру WA/Chrome, сделаны асинхронными (асинхронно), поэтому они не блокируют пользовательский интерфейс при выполнении.</w:t>
      </w:r>
    </w:p>
    <w:p w14:paraId="2718125C" w14:textId="77777777" w:rsidR="00C166EC" w:rsidRPr="00C166EC" w:rsidRDefault="00C166EC" w:rsidP="00C166EC">
      <w:pPr>
        <w:numPr>
          <w:ilvl w:val="0"/>
          <w:numId w:val="32"/>
        </w:numPr>
        <w:shd w:val="clear" w:color="auto" w:fill="F2F2F2"/>
        <w:spacing w:after="0" w:line="240" w:lineRule="auto"/>
        <w:textAlignment w:val="baseline"/>
        <w:rPr>
          <w:rFonts w:eastAsia="Times New Roman" w:cs="Calibri"/>
          <w:color w:val="373737"/>
          <w:sz w:val="24"/>
          <w:szCs w:val="24"/>
          <w:lang w:eastAsia="ru-RU"/>
        </w:rPr>
      </w:pPr>
      <w:r w:rsidRPr="00C166EC">
        <w:rPr>
          <w:color w:val="373737"/>
          <w:sz w:val="24"/>
          <w:szCs w:val="24"/>
          <w:lang w:val="ru"/>
        </w:rPr>
        <w:t>Поддержка всех типов баз данных</w:t>
      </w:r>
    </w:p>
    <w:p w14:paraId="61851C7A" w14:textId="77777777" w:rsidR="00C166EC" w:rsidRPr="009371DB" w:rsidRDefault="00C166EC" w:rsidP="00C166EC">
      <w:pPr>
        <w:shd w:val="clear" w:color="auto" w:fill="212121"/>
        <w:spacing w:after="0" w:line="240" w:lineRule="auto"/>
        <w:textAlignment w:val="baseline"/>
        <w:rPr>
          <w:rFonts w:eastAsia="Times New Roman" w:cs="Calibri"/>
          <w:color w:val="F2F2F2"/>
          <w:sz w:val="24"/>
          <w:szCs w:val="24"/>
          <w:lang w:eastAsia="ru-RU"/>
        </w:rPr>
      </w:pPr>
      <w:r w:rsidRPr="00C166EC">
        <w:rPr>
          <w:color w:val="F2F2F2"/>
          <w:sz w:val="24"/>
          <w:szCs w:val="24"/>
          <w:lang w:val="ru"/>
        </w:rPr>
        <w:t xml:space="preserve">© 2020 - 2021 Камарудин. На базе темы </w:t>
      </w:r>
      <w:hyperlink r:id="rId50" w:history="1">
        <w:r w:rsidRPr="00C166EC">
          <w:rPr>
            <w:color w:val="F2F2F2"/>
            <w:sz w:val="24"/>
            <w:szCs w:val="24"/>
            <w:u w:val="single"/>
            <w:bdr w:val="none" w:sz="0" w:space="0" w:color="auto" w:frame="1"/>
            <w:lang w:val="ru"/>
          </w:rPr>
          <w:t>Jekyll</w:t>
        </w:r>
      </w:hyperlink>
      <w:r>
        <w:rPr>
          <w:lang w:val="ru"/>
        </w:rPr>
        <w:t xml:space="preserve"> </w:t>
      </w:r>
      <w:r w:rsidRPr="00C166EC">
        <w:rPr>
          <w:color w:val="F2F2F2"/>
          <w:sz w:val="24"/>
          <w:szCs w:val="24"/>
          <w:lang w:val="ru"/>
        </w:rPr>
        <w:t xml:space="preserve"> &amp; </w:t>
      </w:r>
      <w:r>
        <w:rPr>
          <w:lang w:val="ru"/>
        </w:rPr>
        <w:t xml:space="preserve"> </w:t>
      </w:r>
      <w:hyperlink r:id="rId51" w:history="1">
        <w:r w:rsidRPr="00C166EC">
          <w:rPr>
            <w:color w:val="F2F2F2"/>
            <w:sz w:val="24"/>
            <w:szCs w:val="24"/>
            <w:u w:val="single"/>
            <w:bdr w:val="none" w:sz="0" w:space="0" w:color="auto" w:frame="1"/>
            <w:lang w:val="ru"/>
          </w:rPr>
          <w:t>The SlateКодирование блога4ever</w:t>
        </w:r>
      </w:hyperlink>
      <w:r>
        <w:rPr>
          <w:lang w:val="ru"/>
        </w:rPr>
        <w:t xml:space="preserve"> </w:t>
      </w:r>
      <w:r w:rsidRPr="00C166EC">
        <w:rPr>
          <w:color w:val="F2F2F2"/>
          <w:sz w:val="24"/>
          <w:szCs w:val="24"/>
          <w:lang w:val="ru"/>
        </w:rPr>
        <w:br/>
      </w:r>
      <w:hyperlink r:id="rId52" w:history="1"/>
      <w:r w:rsidRPr="00C166EC">
        <w:rPr>
          <w:color w:val="F2F2F2"/>
          <w:sz w:val="24"/>
          <w:szCs w:val="24"/>
          <w:lang w:val="ru"/>
        </w:rPr>
        <w:t xml:space="preserve"> |</w:t>
      </w:r>
      <w:r>
        <w:rPr>
          <w:lang w:val="ru"/>
        </w:rPr>
        <w:t xml:space="preserve"> </w:t>
      </w:r>
      <w:hyperlink r:id="rId53" w:history="1">
        <w:r w:rsidRPr="00C166EC">
          <w:rPr>
            <w:color w:val="F2F2F2"/>
            <w:sz w:val="24"/>
            <w:szCs w:val="24"/>
            <w:u w:val="single"/>
            <w:bdr w:val="none" w:sz="0" w:space="0" w:color="auto" w:frame="1"/>
            <w:lang w:val="ru"/>
          </w:rPr>
          <w:t>rudi.krsoftware@gmail.com</w:t>
        </w:r>
      </w:hyperlink>
    </w:p>
    <w:p w14:paraId="4AA251FB" w14:textId="77777777" w:rsidR="00C166EC" w:rsidRPr="00C166EC" w:rsidRDefault="00C166EC" w:rsidP="00C166EC">
      <w:pPr>
        <w:shd w:val="clear" w:color="auto" w:fill="212121"/>
        <w:spacing w:after="0" w:line="240" w:lineRule="auto"/>
        <w:textAlignment w:val="baseline"/>
        <w:rPr>
          <w:rFonts w:eastAsia="Times New Roman" w:cs="Calibri"/>
          <w:color w:val="F2F2F2"/>
          <w:sz w:val="24"/>
          <w:szCs w:val="24"/>
          <w:lang w:eastAsia="ru-RU"/>
        </w:rPr>
      </w:pPr>
      <w:r w:rsidRPr="00C166EC">
        <w:rPr>
          <w:color w:val="F2F2F2"/>
          <w:sz w:val="24"/>
          <w:szCs w:val="24"/>
          <w:lang w:val="ru"/>
        </w:rPr>
        <w:t>Опубликовано с ❤</w:t>
      </w:r>
      <w:proofErr w:type="gramStart"/>
      <w:r w:rsidRPr="00C166EC">
        <w:rPr>
          <w:color w:val="F2F2F2"/>
          <w:sz w:val="24"/>
          <w:szCs w:val="24"/>
          <w:lang w:val="ru"/>
        </w:rPr>
        <w:t>️</w:t>
      </w:r>
      <w:r>
        <w:rPr>
          <w:lang w:val="ru"/>
        </w:rPr>
        <w:t xml:space="preserve"> </w:t>
      </w:r>
      <w:r w:rsidRPr="00C166EC">
        <w:rPr>
          <w:color w:val="F2F2F2"/>
          <w:sz w:val="24"/>
          <w:szCs w:val="24"/>
          <w:u w:val="single"/>
          <w:bdr w:val="none" w:sz="0" w:space="0" w:color="auto" w:frame="1"/>
          <w:lang w:val="ru"/>
        </w:rPr>
        <w:t xml:space="preserve"> </w:t>
      </w:r>
      <w:proofErr w:type="spellStart"/>
      <w:r w:rsidRPr="00C166EC">
        <w:rPr>
          <w:color w:val="F2F2F2"/>
          <w:sz w:val="24"/>
          <w:szCs w:val="24"/>
          <w:u w:val="single"/>
          <w:bdr w:val="none" w:sz="0" w:space="0" w:color="auto" w:frame="1"/>
          <w:lang w:val="ru"/>
        </w:rPr>
        <w:t>GitHub</w:t>
      </w:r>
      <w:proofErr w:type="spellEnd"/>
      <w:proofErr w:type="gramEnd"/>
      <w:r w:rsidRPr="00C166EC">
        <w:rPr>
          <w:color w:val="F2F2F2"/>
          <w:sz w:val="24"/>
          <w:szCs w:val="24"/>
          <w:u w:val="single"/>
          <w:bdr w:val="none" w:sz="0" w:space="0" w:color="auto" w:frame="1"/>
          <w:lang w:val="ru"/>
        </w:rPr>
        <w:t xml:space="preserve"> </w:t>
      </w:r>
      <w:proofErr w:type="spellStart"/>
      <w:r w:rsidRPr="00C166EC">
        <w:rPr>
          <w:color w:val="F2F2F2"/>
          <w:sz w:val="24"/>
          <w:szCs w:val="24"/>
          <w:u w:val="single"/>
          <w:bdr w:val="none" w:sz="0" w:space="0" w:color="auto" w:frame="1"/>
          <w:lang w:val="ru"/>
        </w:rPr>
        <w:t>Pages</w:t>
      </w:r>
      <w:proofErr w:type="spellEnd"/>
      <w:r>
        <w:rPr>
          <w:lang w:val="ru"/>
        </w:rPr>
        <w:t xml:space="preserve"> </w:t>
      </w:r>
      <w:hyperlink r:id="rId54" w:history="1">
        <w:r w:rsidRPr="00C166EC">
          <w:rPr>
            <w:color w:val="F2F2F2"/>
            <w:sz w:val="24"/>
            <w:szCs w:val="24"/>
            <w:lang w:val="ru"/>
          </w:rPr>
          <w:t xml:space="preserve"> </w:t>
        </w:r>
      </w:hyperlink>
    </w:p>
    <w:p w14:paraId="502FE5F8" w14:textId="65C9B9FF" w:rsidR="00D84B28" w:rsidRPr="00C166EC" w:rsidRDefault="00D84B28" w:rsidP="00C166EC"/>
    <w:sectPr w:rsidR="00D84B28" w:rsidRPr="00C166EC" w:rsidSect="001645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C50"/>
    <w:multiLevelType w:val="multilevel"/>
    <w:tmpl w:val="C0C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567A"/>
    <w:multiLevelType w:val="multilevel"/>
    <w:tmpl w:val="B22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40616"/>
    <w:multiLevelType w:val="multilevel"/>
    <w:tmpl w:val="3E3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E0C22"/>
    <w:multiLevelType w:val="multilevel"/>
    <w:tmpl w:val="467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41B42"/>
    <w:multiLevelType w:val="multilevel"/>
    <w:tmpl w:val="F4D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E3954"/>
    <w:multiLevelType w:val="multilevel"/>
    <w:tmpl w:val="324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4708C7"/>
    <w:multiLevelType w:val="multilevel"/>
    <w:tmpl w:val="FB1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C4718"/>
    <w:multiLevelType w:val="multilevel"/>
    <w:tmpl w:val="3CF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66576"/>
    <w:multiLevelType w:val="multilevel"/>
    <w:tmpl w:val="382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B61D4"/>
    <w:multiLevelType w:val="multilevel"/>
    <w:tmpl w:val="88F2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55658"/>
    <w:multiLevelType w:val="multilevel"/>
    <w:tmpl w:val="6CE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8434F"/>
    <w:multiLevelType w:val="multilevel"/>
    <w:tmpl w:val="FD1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401181"/>
    <w:multiLevelType w:val="multilevel"/>
    <w:tmpl w:val="835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BC50E9"/>
    <w:multiLevelType w:val="multilevel"/>
    <w:tmpl w:val="5BF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75050"/>
    <w:multiLevelType w:val="multilevel"/>
    <w:tmpl w:val="90F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980340"/>
    <w:multiLevelType w:val="multilevel"/>
    <w:tmpl w:val="C6C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02201E"/>
    <w:multiLevelType w:val="multilevel"/>
    <w:tmpl w:val="8E8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E2BB4"/>
    <w:multiLevelType w:val="multilevel"/>
    <w:tmpl w:val="9FD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0652C3"/>
    <w:multiLevelType w:val="multilevel"/>
    <w:tmpl w:val="8CD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F0527"/>
    <w:multiLevelType w:val="multilevel"/>
    <w:tmpl w:val="D36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373440"/>
    <w:multiLevelType w:val="multilevel"/>
    <w:tmpl w:val="78E8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960BAC"/>
    <w:multiLevelType w:val="multilevel"/>
    <w:tmpl w:val="D7C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D45466"/>
    <w:multiLevelType w:val="multilevel"/>
    <w:tmpl w:val="09E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0C1F0F"/>
    <w:multiLevelType w:val="multilevel"/>
    <w:tmpl w:val="8DE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91688A"/>
    <w:multiLevelType w:val="multilevel"/>
    <w:tmpl w:val="653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C75F16"/>
    <w:multiLevelType w:val="multilevel"/>
    <w:tmpl w:val="333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A51E1E"/>
    <w:multiLevelType w:val="multilevel"/>
    <w:tmpl w:val="166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C16EB"/>
    <w:multiLevelType w:val="multilevel"/>
    <w:tmpl w:val="AFE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D2427B"/>
    <w:multiLevelType w:val="multilevel"/>
    <w:tmpl w:val="3A4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AC580B"/>
    <w:multiLevelType w:val="multilevel"/>
    <w:tmpl w:val="AE5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014E45"/>
    <w:multiLevelType w:val="multilevel"/>
    <w:tmpl w:val="D1D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F876E5"/>
    <w:multiLevelType w:val="multilevel"/>
    <w:tmpl w:val="21B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0"/>
  </w:num>
  <w:num w:numId="3">
    <w:abstractNumId w:val="13"/>
  </w:num>
  <w:num w:numId="4">
    <w:abstractNumId w:val="19"/>
  </w:num>
  <w:num w:numId="5">
    <w:abstractNumId w:val="27"/>
  </w:num>
  <w:num w:numId="6">
    <w:abstractNumId w:val="8"/>
  </w:num>
  <w:num w:numId="7">
    <w:abstractNumId w:val="5"/>
  </w:num>
  <w:num w:numId="8">
    <w:abstractNumId w:val="16"/>
  </w:num>
  <w:num w:numId="9">
    <w:abstractNumId w:val="10"/>
  </w:num>
  <w:num w:numId="10">
    <w:abstractNumId w:val="26"/>
  </w:num>
  <w:num w:numId="11">
    <w:abstractNumId w:val="28"/>
  </w:num>
  <w:num w:numId="12">
    <w:abstractNumId w:val="17"/>
  </w:num>
  <w:num w:numId="13">
    <w:abstractNumId w:val="9"/>
  </w:num>
  <w:num w:numId="14">
    <w:abstractNumId w:val="25"/>
  </w:num>
  <w:num w:numId="15">
    <w:abstractNumId w:val="4"/>
  </w:num>
  <w:num w:numId="16">
    <w:abstractNumId w:val="18"/>
  </w:num>
  <w:num w:numId="17">
    <w:abstractNumId w:val="0"/>
  </w:num>
  <w:num w:numId="18">
    <w:abstractNumId w:val="2"/>
  </w:num>
  <w:num w:numId="19">
    <w:abstractNumId w:val="1"/>
  </w:num>
  <w:num w:numId="20">
    <w:abstractNumId w:val="30"/>
  </w:num>
  <w:num w:numId="21">
    <w:abstractNumId w:val="7"/>
  </w:num>
  <w:num w:numId="22">
    <w:abstractNumId w:val="31"/>
  </w:num>
  <w:num w:numId="23">
    <w:abstractNumId w:val="22"/>
  </w:num>
  <w:num w:numId="24">
    <w:abstractNumId w:val="15"/>
  </w:num>
  <w:num w:numId="25">
    <w:abstractNumId w:val="11"/>
  </w:num>
  <w:num w:numId="26">
    <w:abstractNumId w:val="24"/>
  </w:num>
  <w:num w:numId="27">
    <w:abstractNumId w:val="23"/>
  </w:num>
  <w:num w:numId="28">
    <w:abstractNumId w:val="12"/>
  </w:num>
  <w:num w:numId="29">
    <w:abstractNumId w:val="3"/>
  </w:num>
  <w:num w:numId="30">
    <w:abstractNumId w:val="21"/>
  </w:num>
  <w:num w:numId="31">
    <w:abstractNumId w:val="1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9E1"/>
    <w:rsid w:val="00164506"/>
    <w:rsid w:val="005519E1"/>
    <w:rsid w:val="0091513B"/>
    <w:rsid w:val="009371DB"/>
    <w:rsid w:val="00C166EC"/>
    <w:rsid w:val="00D84B28"/>
    <w:rsid w:val="00F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C4BF"/>
  <w15:chartTrackingRefBased/>
  <w15:docId w15:val="{70A1B792-CA3F-4B08-9C2A-9A99FEB9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C16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45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64506"/>
    <w:rPr>
      <w:rFonts w:ascii="Consolas" w:hAnsi="Consolas"/>
      <w:sz w:val="21"/>
      <w:szCs w:val="21"/>
    </w:rPr>
  </w:style>
  <w:style w:type="character" w:customStyle="1" w:styleId="10">
    <w:name w:val="Заголовок 1 Знак"/>
    <w:link w:val="1"/>
    <w:uiPriority w:val="9"/>
    <w:rsid w:val="00C166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"/>
    <w:rsid w:val="00C166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C166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166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iPriority w:val="99"/>
    <w:semiHidden/>
    <w:unhideWhenUsed/>
    <w:rsid w:val="00C166EC"/>
    <w:rPr>
      <w:color w:val="0000FF"/>
      <w:u w:val="single"/>
    </w:rPr>
  </w:style>
  <w:style w:type="character" w:styleId="a7">
    <w:name w:val="Strong"/>
    <w:uiPriority w:val="22"/>
    <w:qFormat/>
    <w:rsid w:val="00C166EC"/>
    <w:rPr>
      <w:b/>
      <w:bCs/>
    </w:rPr>
  </w:style>
  <w:style w:type="character" w:styleId="a8">
    <w:name w:val="Emphasis"/>
    <w:uiPriority w:val="20"/>
    <w:qFormat/>
    <w:rsid w:val="00C166EC"/>
    <w:rPr>
      <w:i/>
      <w:iCs/>
    </w:rPr>
  </w:style>
  <w:style w:type="character" w:styleId="HTML">
    <w:name w:val="HTML Code"/>
    <w:uiPriority w:val="99"/>
    <w:semiHidden/>
    <w:unhideWhenUsed/>
    <w:rsid w:val="00C166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C166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166EC"/>
  </w:style>
  <w:style w:type="character" w:customStyle="1" w:styleId="nf">
    <w:name w:val="nf"/>
    <w:basedOn w:val="a0"/>
    <w:rsid w:val="00C166EC"/>
  </w:style>
  <w:style w:type="character" w:customStyle="1" w:styleId="p">
    <w:name w:val="p"/>
    <w:basedOn w:val="a0"/>
    <w:rsid w:val="00C166EC"/>
  </w:style>
  <w:style w:type="character" w:customStyle="1" w:styleId="kt">
    <w:name w:val="kt"/>
    <w:basedOn w:val="a0"/>
    <w:rsid w:val="00C166EC"/>
  </w:style>
  <w:style w:type="character" w:customStyle="1" w:styleId="n">
    <w:name w:val="n"/>
    <w:basedOn w:val="a0"/>
    <w:rsid w:val="00C166EC"/>
  </w:style>
  <w:style w:type="paragraph" w:customStyle="1" w:styleId="copyright">
    <w:name w:val="copyright"/>
    <w:basedOn w:val="a"/>
    <w:rsid w:val="00C166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Placeholder Text"/>
    <w:uiPriority w:val="99"/>
    <w:semiHidden/>
    <w:rsid w:val="0093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898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2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215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2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edroslopez/whatsapp-web.js/" TargetMode="External"/><Relationship Id="rId18" Type="http://schemas.openxmlformats.org/officeDocument/2006/relationships/hyperlink" Target="https://github.com/pedroslopez/whatsapp-web.js/" TargetMode="External"/><Relationship Id="rId26" Type="http://schemas.openxmlformats.org/officeDocument/2006/relationships/hyperlink" Target="https://github.com/WhatsAppNETClient/WhatsAppNETClient2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github.com/WhatsAppNETClient/WhatsAppNETAPINodeJs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5.png"/><Relationship Id="rId47" Type="http://schemas.openxmlformats.org/officeDocument/2006/relationships/hyperlink" Target="https://www.nuget.org/packages/WhatsAppNETAPI/2.3.0" TargetMode="External"/><Relationship Id="rId50" Type="http://schemas.openxmlformats.org/officeDocument/2006/relationships/hyperlink" Target="https://jekyllrb.com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pedroslopez/whatsapp-web.j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droslopez/whatsapp-web.js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37" Type="http://schemas.openxmlformats.org/officeDocument/2006/relationships/hyperlink" Target="https://www.nuget.org/packages/WhatsAppNETAPI/" TargetMode="External"/><Relationship Id="rId40" Type="http://schemas.openxmlformats.org/officeDocument/2006/relationships/hyperlink" Target="https://github.com/WhatsAppNETClient/WhatsAppNETClient2/issues" TargetMode="External"/><Relationship Id="rId45" Type="http://schemas.openxmlformats.org/officeDocument/2006/relationships/image" Target="media/image18.png"/><Relationship Id="rId53" Type="http://schemas.openxmlformats.org/officeDocument/2006/relationships/hyperlink" Target="mailto:rudi.krsoftwar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hatsAppNETClient/WhatsAppNETClientMultiAccount" TargetMode="External"/><Relationship Id="rId19" Type="http://schemas.openxmlformats.org/officeDocument/2006/relationships/hyperlink" Target="https://www.npmjs.com/package/node-signalr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7.jpeg"/><Relationship Id="rId52" Type="http://schemas.openxmlformats.org/officeDocument/2006/relationships/hyperlink" Target="http://coding4ever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hatsAppNETClient/WhatsAppNETClientMultiAccount" TargetMode="External"/><Relationship Id="rId14" Type="http://schemas.openxmlformats.org/officeDocument/2006/relationships/hyperlink" Target="https://nodejs.org/en/download/" TargetMode="External"/><Relationship Id="rId22" Type="http://schemas.openxmlformats.org/officeDocument/2006/relationships/hyperlink" Target="https://git-scm.com/downloads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nuget.org/packages/WhatsAppNETAPI" TargetMode="External"/><Relationship Id="rId35" Type="http://schemas.openxmlformats.org/officeDocument/2006/relationships/hyperlink" Target="https://www.nuget.org/packages/WhatsAppNETAPI/" TargetMode="External"/><Relationship Id="rId43" Type="http://schemas.openxmlformats.org/officeDocument/2006/relationships/image" Target="media/image16.jpeg"/><Relationship Id="rId48" Type="http://schemas.openxmlformats.org/officeDocument/2006/relationships/hyperlink" Target="https://www.selenium.dev/documentation/en/webdriver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k4m4r82/OnlineTestWABot" TargetMode="External"/><Relationship Id="rId51" Type="http://schemas.openxmlformats.org/officeDocument/2006/relationships/hyperlink" Target="https://github.com/pages-themes/slat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edroslopez/whatsapp-web.js/" TargetMode="External"/><Relationship Id="rId17" Type="http://schemas.openxmlformats.org/officeDocument/2006/relationships/hyperlink" Target="https://www.npmjs.com/package/node-signalr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WhatsAppNETClient/WhatsAppNETAPINodeJs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github.com/WhatsAppNETClient/WhatsAppNETClientMultiAccount" TargetMode="External"/><Relationship Id="rId20" Type="http://schemas.openxmlformats.org/officeDocument/2006/relationships/image" Target="media/image1.png"/><Relationship Id="rId41" Type="http://schemas.openxmlformats.org/officeDocument/2006/relationships/image" Target="media/image14.jpeg"/><Relationship Id="rId54" Type="http://schemas.openxmlformats.org/officeDocument/2006/relationships/hyperlink" Target="https://pages.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a-net.coding4ever.net/" TargetMode="External"/><Relationship Id="rId15" Type="http://schemas.openxmlformats.org/officeDocument/2006/relationships/hyperlink" Target="https://github.com/WhatsAppNETClient/WhatsAppNETAPINodeJs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1.png"/><Relationship Id="rId49" Type="http://schemas.openxmlformats.org/officeDocument/2006/relationships/hyperlink" Target="https://github.com/pedroslopez/whatsapp-web.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9213-4057-4926-992F-0CB49FF5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Links>
    <vt:vector size="186" baseType="variant">
      <vt:variant>
        <vt:i4>5636099</vt:i4>
      </vt:variant>
      <vt:variant>
        <vt:i4>90</vt:i4>
      </vt:variant>
      <vt:variant>
        <vt:i4>0</vt:i4>
      </vt:variant>
      <vt:variant>
        <vt:i4>5</vt:i4>
      </vt:variant>
      <vt:variant>
        <vt:lpwstr>https://pages.github.com/</vt:lpwstr>
      </vt:variant>
      <vt:variant>
        <vt:lpwstr/>
      </vt:variant>
      <vt:variant>
        <vt:i4>5439528</vt:i4>
      </vt:variant>
      <vt:variant>
        <vt:i4>87</vt:i4>
      </vt:variant>
      <vt:variant>
        <vt:i4>0</vt:i4>
      </vt:variant>
      <vt:variant>
        <vt:i4>5</vt:i4>
      </vt:variant>
      <vt:variant>
        <vt:lpwstr>mailto:rudi.krsoftware@gmail.com</vt:lpwstr>
      </vt:variant>
      <vt:variant>
        <vt:lpwstr/>
      </vt:variant>
      <vt:variant>
        <vt:i4>6815779</vt:i4>
      </vt:variant>
      <vt:variant>
        <vt:i4>84</vt:i4>
      </vt:variant>
      <vt:variant>
        <vt:i4>0</vt:i4>
      </vt:variant>
      <vt:variant>
        <vt:i4>5</vt:i4>
      </vt:variant>
      <vt:variant>
        <vt:lpwstr>http://coding4ever.net/</vt:lpwstr>
      </vt:variant>
      <vt:variant>
        <vt:lpwstr/>
      </vt:variant>
      <vt:variant>
        <vt:i4>7602272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https://github.com/pages-themes/slate/</vt:lpwstr>
      </vt:variant>
      <vt:variant>
        <vt:lpwstr/>
      </vt:variant>
      <vt:variant>
        <vt:i4>851998</vt:i4>
      </vt:variant>
      <vt:variant>
        <vt:i4>78</vt:i4>
      </vt:variant>
      <vt:variant>
        <vt:i4>0</vt:i4>
      </vt:variant>
      <vt:variant>
        <vt:i4>5</vt:i4>
      </vt:variant>
      <vt:variant>
        <vt:lpwstr>https://jekyllrb.com/</vt:lpwstr>
      </vt:variant>
      <vt:variant>
        <vt:lpwstr/>
      </vt:variant>
      <vt:variant>
        <vt:i4>6357115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5505042</vt:i4>
      </vt:variant>
      <vt:variant>
        <vt:i4>72</vt:i4>
      </vt:variant>
      <vt:variant>
        <vt:i4>0</vt:i4>
      </vt:variant>
      <vt:variant>
        <vt:i4>5</vt:i4>
      </vt:variant>
      <vt:variant>
        <vt:lpwstr>https://www.selenium.dev/documentation/en/webdriver/</vt:lpwstr>
      </vt:variant>
      <vt:variant>
        <vt:lpwstr/>
      </vt:variant>
      <vt:variant>
        <vt:i4>6619244</vt:i4>
      </vt:variant>
      <vt:variant>
        <vt:i4>69</vt:i4>
      </vt:variant>
      <vt:variant>
        <vt:i4>0</vt:i4>
      </vt:variant>
      <vt:variant>
        <vt:i4>5</vt:i4>
      </vt:variant>
      <vt:variant>
        <vt:lpwstr>https://www.nuget.org/packages/WhatsAppNETAPI/2.3.0</vt:lpwstr>
      </vt:variant>
      <vt:variant>
        <vt:lpwstr/>
      </vt:variant>
      <vt:variant>
        <vt:i4>8257645</vt:i4>
      </vt:variant>
      <vt:variant>
        <vt:i4>66</vt:i4>
      </vt:variant>
      <vt:variant>
        <vt:i4>0</vt:i4>
      </vt:variant>
      <vt:variant>
        <vt:i4>5</vt:i4>
      </vt:variant>
      <vt:variant>
        <vt:lpwstr>https://github.com/WhatsAppNETClient/WhatsAppNETClientMultiAccount</vt:lpwstr>
      </vt:variant>
      <vt:variant>
        <vt:lpwstr/>
      </vt:variant>
      <vt:variant>
        <vt:i4>2490410</vt:i4>
      </vt:variant>
      <vt:variant>
        <vt:i4>63</vt:i4>
      </vt:variant>
      <vt:variant>
        <vt:i4>0</vt:i4>
      </vt:variant>
      <vt:variant>
        <vt:i4>5</vt:i4>
      </vt:variant>
      <vt:variant>
        <vt:lpwstr>https://github.com/WhatsAppNETClient/WhatsAppNETClient2/issues</vt:lpwstr>
      </vt:variant>
      <vt:variant>
        <vt:lpwstr/>
      </vt:variant>
      <vt:variant>
        <vt:i4>6619245</vt:i4>
      </vt:variant>
      <vt:variant>
        <vt:i4>60</vt:i4>
      </vt:variant>
      <vt:variant>
        <vt:i4>0</vt:i4>
      </vt:variant>
      <vt:variant>
        <vt:i4>5</vt:i4>
      </vt:variant>
      <vt:variant>
        <vt:lpwstr>https://www.nuget.org/packages/WhatsAppNETAPI/</vt:lpwstr>
      </vt:variant>
      <vt:variant>
        <vt:lpwstr/>
      </vt:variant>
      <vt:variant>
        <vt:i4>6619245</vt:i4>
      </vt:variant>
      <vt:variant>
        <vt:i4>57</vt:i4>
      </vt:variant>
      <vt:variant>
        <vt:i4>0</vt:i4>
      </vt:variant>
      <vt:variant>
        <vt:i4>5</vt:i4>
      </vt:variant>
      <vt:variant>
        <vt:lpwstr>https://www.nuget.org/packages/WhatsAppNETAPI/</vt:lpwstr>
      </vt:variant>
      <vt:variant>
        <vt:lpwstr/>
      </vt:variant>
      <vt:variant>
        <vt:i4>1114113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https://github.com/WhatsAppNETClient/WhatsAppNETAPINodeJs</vt:lpwstr>
      </vt:variant>
      <vt:variant>
        <vt:lpwstr/>
      </vt:variant>
      <vt:variant>
        <vt:i4>4849668</vt:i4>
      </vt:variant>
      <vt:variant>
        <vt:i4>51</vt:i4>
      </vt:variant>
      <vt:variant>
        <vt:i4>0</vt:i4>
      </vt:variant>
      <vt:variant>
        <vt:i4>5</vt:i4>
      </vt:variant>
      <vt:variant>
        <vt:lpwstr>https://www.nuget.org/packages/WhatsAppNETAPI</vt:lpwstr>
      </vt:variant>
      <vt:variant>
        <vt:lpwstr/>
      </vt:variant>
      <vt:variant>
        <vt:i4>8126567</vt:i4>
      </vt:variant>
      <vt:variant>
        <vt:i4>48</vt:i4>
      </vt:variant>
      <vt:variant>
        <vt:i4>0</vt:i4>
      </vt:variant>
      <vt:variant>
        <vt:i4>5</vt:i4>
      </vt:variant>
      <vt:variant>
        <vt:lpwstr>https://github.com/WhatsAppNETClient/WhatsAppNETClient2</vt:lpwstr>
      </vt:variant>
      <vt:variant>
        <vt:lpwstr/>
      </vt:variant>
      <vt:variant>
        <vt:i4>5374045</vt:i4>
      </vt:variant>
      <vt:variant>
        <vt:i4>45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1114113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https://github.com/WhatsAppNETClient/WhatsAppNETAPINodeJs</vt:lpwstr>
      </vt:variant>
      <vt:variant>
        <vt:lpwstr/>
      </vt:variant>
      <vt:variant>
        <vt:i4>7536741</vt:i4>
      </vt:variant>
      <vt:variant>
        <vt:i4>39</vt:i4>
      </vt:variant>
      <vt:variant>
        <vt:i4>0</vt:i4>
      </vt:variant>
      <vt:variant>
        <vt:i4>5</vt:i4>
      </vt:variant>
      <vt:variant>
        <vt:lpwstr>https://www.npmjs.com/package/node-signalr</vt:lpwstr>
      </vt:variant>
      <vt:variant>
        <vt:lpwstr/>
      </vt:variant>
      <vt:variant>
        <vt:i4>6357115</vt:i4>
      </vt:variant>
      <vt:variant>
        <vt:i4>36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7536741</vt:i4>
      </vt:variant>
      <vt:variant>
        <vt:i4>33</vt:i4>
      </vt:variant>
      <vt:variant>
        <vt:i4>0</vt:i4>
      </vt:variant>
      <vt:variant>
        <vt:i4>5</vt:i4>
      </vt:variant>
      <vt:variant>
        <vt:lpwstr>https://www.npmjs.com/package/node-signalr</vt:lpwstr>
      </vt:variant>
      <vt:variant>
        <vt:lpwstr/>
      </vt:variant>
      <vt:variant>
        <vt:i4>6357115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1114113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https://github.com/WhatsAppNETClient/WhatsAppNETAPINodeJs</vt:lpwstr>
      </vt:variant>
      <vt:variant>
        <vt:lpwstr/>
      </vt:variant>
      <vt:variant>
        <vt:i4>2097187</vt:i4>
      </vt:variant>
      <vt:variant>
        <vt:i4>24</vt:i4>
      </vt:variant>
      <vt:variant>
        <vt:i4>0</vt:i4>
      </vt:variant>
      <vt:variant>
        <vt:i4>5</vt:i4>
      </vt:variant>
      <vt:variant>
        <vt:lpwstr>https://nodejs.org/en/download/</vt:lpwstr>
      </vt:variant>
      <vt:variant>
        <vt:lpwstr/>
      </vt:variant>
      <vt:variant>
        <vt:i4>6357115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6357115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5374045</vt:i4>
      </vt:variant>
      <vt:variant>
        <vt:i4>15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8257645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https://github.com/WhatsAppNETClient/WhatsAppNETClientMultiAccount</vt:lpwstr>
      </vt:variant>
      <vt:variant>
        <vt:lpwstr/>
      </vt:variant>
      <vt:variant>
        <vt:i4>8257645</vt:i4>
      </vt:variant>
      <vt:variant>
        <vt:i4>9</vt:i4>
      </vt:variant>
      <vt:variant>
        <vt:i4>0</vt:i4>
      </vt:variant>
      <vt:variant>
        <vt:i4>5</vt:i4>
      </vt:variant>
      <vt:variant>
        <vt:lpwstr>https://github.com/WhatsAppNETClient/WhatsAppNETClientMultiAccount</vt:lpwstr>
      </vt:variant>
      <vt:variant>
        <vt:lpwstr/>
      </vt:variant>
      <vt:variant>
        <vt:i4>3211298</vt:i4>
      </vt:variant>
      <vt:variant>
        <vt:i4>6</vt:i4>
      </vt:variant>
      <vt:variant>
        <vt:i4>0</vt:i4>
      </vt:variant>
      <vt:variant>
        <vt:i4>5</vt:i4>
      </vt:variant>
      <vt:variant>
        <vt:lpwstr>https://github.com/k4m4r82/OnlineTestWABot</vt:lpwstr>
      </vt:variant>
      <vt:variant>
        <vt:lpwstr/>
      </vt:variant>
      <vt:variant>
        <vt:i4>6357115</vt:i4>
      </vt:variant>
      <vt:variant>
        <vt:i4>3</vt:i4>
      </vt:variant>
      <vt:variant>
        <vt:i4>0</vt:i4>
      </vt:variant>
      <vt:variant>
        <vt:i4>5</vt:i4>
      </vt:variant>
      <vt:variant>
        <vt:lpwstr>https://github.com/pedroslopez/whatsapp-web.js/</vt:lpwstr>
      </vt:variant>
      <vt:variant>
        <vt:lpwstr/>
      </vt:variant>
      <vt:variant>
        <vt:i4>4128817</vt:i4>
      </vt:variant>
      <vt:variant>
        <vt:i4>0</vt:i4>
      </vt:variant>
      <vt:variant>
        <vt:i4>0</vt:i4>
      </vt:variant>
      <vt:variant>
        <vt:i4>5</vt:i4>
      </vt:variant>
      <vt:variant>
        <vt:lpwstr>http://wa-net.coding4ever.net/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mediaexplorer -</dc:creator>
  <cp:keywords/>
  <dc:description/>
  <cp:lastModifiedBy>mediaexplorer -</cp:lastModifiedBy>
  <cp:revision>1</cp:revision>
  <dcterms:created xsi:type="dcterms:W3CDTF">2021-10-24T09:44:00Z</dcterms:created>
  <dcterms:modified xsi:type="dcterms:W3CDTF">2021-10-24T09:55:00Z</dcterms:modified>
</cp:coreProperties>
</file>